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DD36FB">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DD36FB">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DD36FB">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DD36FB">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DD36FB">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DD36FB">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DD36FB">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DD36FB">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DD36FB">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DD36FB">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DD36FB">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DD36FB">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DD36FB">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DD36FB"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586826" w:rsidP="006000F1">
      <w:ins w:id="1" w:author="MackieLab" w:date="2012-10-02T15:16:00Z">
        <w:del w:id="2" w:author="youmap" w:date="2012-10-04T14:01:00Z">
          <w:r w:rsidDel="00C23230">
            <w:delText xml:space="preserve">Test change. </w:delText>
          </w:r>
        </w:del>
      </w:ins>
      <w:bookmarkStart w:id="3" w:name="_GoBack"/>
      <w:bookmarkEnd w:id="3"/>
      <w:r w:rsidR="00CE555B">
        <w:t>T</w:t>
      </w:r>
      <w:r w:rsidR="008E3D51">
        <w:t>he extracellular</w:t>
      </w:r>
      <w:r w:rsidR="00CE555B">
        <w:t xml:space="preserve"> collagen</w:t>
      </w:r>
      <w:r w:rsidR="008E3D51">
        <w:t xml:space="preserve"> matrix </w:t>
      </w:r>
      <w:r w:rsidR="00051A7F">
        <w:t>has</w:t>
      </w:r>
      <w:r w:rsidR="00AF6033">
        <w:t xml:space="preserve"> been </w:t>
      </w:r>
      <w:r w:rsidR="00CE555B">
        <w:t>found</w:t>
      </w:r>
      <w:r w:rsidR="00AF6033">
        <w:t xml:space="preserve"> to be</w:t>
      </w:r>
      <w:r w:rsidR="00CE555B">
        <w:t xml:space="preserve"> an</w:t>
      </w:r>
      <w:r w:rsidR="00AF6033">
        <w:t xml:space="preserve"> important</w:t>
      </w:r>
      <w:r w:rsidR="00CE555B">
        <w:t xml:space="preserve"> player</w:t>
      </w:r>
      <w:r w:rsidR="00AF6033">
        <w:t xml:space="preserve"> in the </w:t>
      </w:r>
      <w:r w:rsidR="00CE555B">
        <w:t>progression of many diseases</w:t>
      </w:r>
      <w:r w:rsidR="00AF6033">
        <w:t xml:space="preserve">. </w:t>
      </w:r>
      <w:r w:rsidR="00CE555B">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(2011) showed that patterns in SHG images of collagen can be used to predict breast cancer patient outcome. </w:t>
      </w:r>
      <w:proofErr w:type="spellStart"/>
      <w:r w:rsidR="005C7297">
        <w:t>Raub</w:t>
      </w:r>
      <w:proofErr w:type="spellEnd"/>
      <w:r w:rsidR="005C7297">
        <w:t xml:space="preserve"> et. al. (20</w:t>
      </w:r>
      <w:r w:rsidR="00091411">
        <w:t>07) showed that SHG image characteristics</w:t>
      </w:r>
      <w:r w:rsidR="005C7297">
        <w:t xml:space="preserve"> could be used to predict bulk mechanical properties of collagen hydrogels, a common in-vitro tissue model. </w:t>
      </w:r>
      <w:proofErr w:type="spellStart"/>
      <w:r w:rsidR="00091411">
        <w:t>Nadiarnykh</w:t>
      </w:r>
      <w:proofErr w:type="spellEnd"/>
      <w:r w:rsidR="00091411">
        <w:t xml:space="preserve">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ins w:id="4" w:author="Jeremy Bredfeldt" w:date="2012-10-03T08:28:00Z">
        <w:r w:rsidR="008A4D0C">
          <w:t>e</w:t>
        </w:r>
      </w:ins>
      <w:del w:id="5" w:author="Jeremy Bredfeldt" w:date="2012-10-03T08:28:00Z">
        <w:r w:rsidR="00A27723" w:rsidDel="008A4D0C">
          <w:delText>i</w:delText>
        </w:r>
      </w:del>
      <w:r w:rsidR="00A27723">
        <w:t>s</w:t>
      </w:r>
      <w:ins w:id="6" w:author="Jeremy Bredfeldt" w:date="2012-10-03T08:28:00Z">
        <w:r w:rsidR="008A4D0C">
          <w:t>e types of</w:t>
        </w:r>
      </w:ins>
      <w:r w:rsidR="00A27723">
        <w:t xml:space="preserve"> research</w:t>
      </w:r>
      <w:ins w:id="7" w:author="Jeremy Bredfeldt" w:date="2012-10-03T08:28:00Z">
        <w:r w:rsidR="008A4D0C">
          <w:t xml:space="preserve"> projects</w:t>
        </w:r>
      </w:ins>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ins w:id="8" w:author="Jeremy Bredfeldt" w:date="2012-10-03T08:29:00Z">
        <w:r w:rsidR="008A4D0C">
          <w:t xml:space="preserve">most </w:t>
        </w:r>
      </w:ins>
      <w:r w:rsidR="00D522DB">
        <w:t xml:space="preserve">useful for </w:t>
      </w:r>
      <w:ins w:id="9" w:author="Jeremy Bredfeldt" w:date="2012-10-03T08:30:00Z">
        <w:r w:rsidR="008A4D0C">
          <w:t>a wide variety of biomedical applications</w:t>
        </w:r>
      </w:ins>
      <w:del w:id="10" w:author="Jeremy Bredfeldt" w:date="2012-10-03T08:30:00Z">
        <w:r w:rsidR="00D522DB" w:rsidDel="008A4D0C">
          <w:delText>accurate tissue classification</w:delText>
        </w:r>
      </w:del>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AE1BDD">
        <w:t xml:space="preserve"> (why is this information needed/important?)</w:t>
      </w:r>
      <w:r w:rsidR="0003659C">
        <w:t>.</w:t>
      </w:r>
      <w:ins w:id="11" w:author="Jeremy Bredfeldt" w:date="2012-10-03T08:26:00Z">
        <w:r w:rsidR="008A4D0C">
          <w:t xml:space="preserve"> This type of </w:t>
        </w:r>
      </w:ins>
      <w:ins w:id="12" w:author="Jeremy Bredfeldt" w:date="2012-10-03T08:32:00Z">
        <w:r w:rsidR="008A4D0C">
          <w:t xml:space="preserve">detailed </w:t>
        </w:r>
      </w:ins>
      <w:ins w:id="13" w:author="Jeremy Bredfeldt" w:date="2012-10-03T08:31:00Z">
        <w:r w:rsidR="008A4D0C">
          <w:t>high</w:t>
        </w:r>
      </w:ins>
      <w:ins w:id="14" w:author="Jeremy Bredfeldt" w:date="2012-10-03T08:32:00Z">
        <w:r w:rsidR="008A4D0C">
          <w:t>-</w:t>
        </w:r>
      </w:ins>
      <w:ins w:id="15" w:author="Jeremy Bredfeldt" w:date="2012-10-03T08:31:00Z">
        <w:r w:rsidR="008A4D0C">
          <w:t xml:space="preserve">level fiber </w:t>
        </w:r>
      </w:ins>
      <w:ins w:id="16" w:author="Jeremy Bredfeldt" w:date="2012-10-03T08:26:00Z">
        <w:r w:rsidR="008A4D0C">
          <w:t xml:space="preserve">information </w:t>
        </w:r>
      </w:ins>
      <w:ins w:id="17" w:author="Jeremy Bredfeldt" w:date="2012-10-03T08:32:00Z">
        <w:r w:rsidR="008A4D0C">
          <w:t xml:space="preserve">is </w:t>
        </w:r>
      </w:ins>
      <w:ins w:id="18" w:author="Jeremy Bredfeldt" w:date="2012-10-03T08:35:00Z">
        <w:r w:rsidR="00B91D6B">
          <w:t xml:space="preserve">necessary for understanding how cells interact with individual collagen fibers. </w:t>
        </w:r>
      </w:ins>
      <w:del w:id="19" w:author="Jeremy Bredfeldt" w:date="2012-10-03T08:35:00Z">
        <w:r w:rsidR="0003659C" w:rsidDel="00B91D6B">
          <w:delText xml:space="preserve"> </w:delText>
        </w:r>
      </w:del>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DD36FB">
        <w:fldChar w:fldCharType="begin"/>
      </w:r>
      <w:r w:rsidR="00ED6A09">
        <w:instrText xml:space="preserve"> REF _Ref329336640 \h </w:instrText>
      </w:r>
      <w:r w:rsidR="00DD36FB">
        <w:fldChar w:fldCharType="separate"/>
      </w:r>
      <w:r w:rsidR="00ED6A09">
        <w:t xml:space="preserve">Figure </w:t>
      </w:r>
      <w:r w:rsidR="00ED6A09">
        <w:rPr>
          <w:noProof/>
        </w:rPr>
        <w:t>1</w:t>
      </w:r>
      <w:r w:rsidR="00DD36FB">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eastAsia="zh-CN"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0" w:name="_Ref329336640"/>
      <w:r>
        <w:t xml:space="preserve">Figure </w:t>
      </w:r>
      <w:r w:rsidR="00DD36FB">
        <w:fldChar w:fldCharType="begin"/>
      </w:r>
      <w:r w:rsidR="00586826">
        <w:instrText xml:space="preserve"> SEQ Figure \* ARABIC </w:instrText>
      </w:r>
      <w:r w:rsidR="00DD36FB">
        <w:fldChar w:fldCharType="separate"/>
      </w:r>
      <w:r w:rsidR="00CD3387">
        <w:rPr>
          <w:noProof/>
        </w:rPr>
        <w:t>1</w:t>
      </w:r>
      <w:r w:rsidR="00DD36FB">
        <w:rPr>
          <w:noProof/>
        </w:rPr>
        <w:fldChar w:fldCharType="end"/>
      </w:r>
      <w:bookmarkEnd w:id="20"/>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proofErr w:type="spellStart"/>
      <w:r w:rsidR="00ED6A09">
        <w:t>Bayan</w:t>
      </w:r>
      <w:proofErr w:type="spellEnd"/>
      <w:r w:rsidR="002621A6">
        <w:t xml:space="preserve"> (FT, Hough), </w:t>
      </w:r>
      <w:proofErr w:type="spellStart"/>
      <w:r w:rsidR="002621A6">
        <w:t>Pehlke</w:t>
      </w:r>
      <w:proofErr w:type="spellEnd"/>
      <w:r w:rsidR="002621A6">
        <w:t xml:space="preserve"> (Curvelet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w:t>
      </w:r>
      <w:r w:rsidR="004D4A95" w:rsidRPr="00051A7F">
        <w:lastRenderedPageBreak/>
        <w:t>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ins w:id="21" w:author="Jeremy Bredfeldt" w:date="2012-10-03T08:37:00Z">
        <w:r w:rsidR="00B91D6B">
          <w:t xml:space="preserve"> They would have difficulty sensing changes to fiber length, curvature or number</w:t>
        </w:r>
      </w:ins>
      <w:ins w:id="22" w:author="Jeremy Bredfeldt" w:date="2012-10-03T08:40:00Z">
        <w:r w:rsidR="00B91D6B">
          <w:t xml:space="preserve"> and would be challenged to identify cellular interactions with individual fibers</w:t>
        </w:r>
      </w:ins>
      <w:ins w:id="23" w:author="Jeremy Bredfeldt" w:date="2012-10-03T08:37:00Z">
        <w:r w:rsidR="00B91D6B">
          <w:t>.</w:t>
        </w:r>
      </w:ins>
      <w:r w:rsidR="004D4A95" w:rsidRPr="00051A7F">
        <w:t xml:space="preserve">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DD36FB">
        <w:fldChar w:fldCharType="begin"/>
      </w:r>
      <w:r w:rsidR="00BF4D89">
        <w:instrText xml:space="preserve"> REF _Ref335052891 \h </w:instrText>
      </w:r>
      <w:r w:rsidR="00DD36FB">
        <w:fldChar w:fldCharType="separate"/>
      </w:r>
      <w:r w:rsidR="00BF4D89">
        <w:t xml:space="preserve">Figure </w:t>
      </w:r>
      <w:r w:rsidR="00BF4D89">
        <w:rPr>
          <w:noProof/>
        </w:rPr>
        <w:t>2</w:t>
      </w:r>
      <w:r w:rsidR="00DD36FB">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DD36FB">
        <w:fldChar w:fldCharType="begin"/>
      </w:r>
      <w:r w:rsidR="00BF4D89">
        <w:instrText xml:space="preserve"> REF _Ref335052891 \h </w:instrText>
      </w:r>
      <w:r w:rsidR="00DD36FB">
        <w:fldChar w:fldCharType="separate"/>
      </w:r>
      <w:r w:rsidR="00BF4D89">
        <w:t xml:space="preserve">Figure </w:t>
      </w:r>
      <w:r w:rsidR="00BF4D89">
        <w:rPr>
          <w:noProof/>
        </w:rPr>
        <w:t>2</w:t>
      </w:r>
      <w:r w:rsidR="00DD36FB">
        <w:fldChar w:fldCharType="end"/>
      </w:r>
      <w:r w:rsidR="00BF4D89">
        <w:t>B,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eastAsia="zh-CN"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4" w:name="_Ref335052891"/>
      <w:r>
        <w:t xml:space="preserve">Figure </w:t>
      </w:r>
      <w:r w:rsidR="00DD36FB">
        <w:fldChar w:fldCharType="begin"/>
      </w:r>
      <w:r w:rsidR="00586826">
        <w:instrText xml:space="preserve"> SEQ Figure \* ARABIC </w:instrText>
      </w:r>
      <w:r w:rsidR="00DD36FB">
        <w:fldChar w:fldCharType="separate"/>
      </w:r>
      <w:r w:rsidR="00CD3387">
        <w:rPr>
          <w:noProof/>
        </w:rPr>
        <w:t>2</w:t>
      </w:r>
      <w:r w:rsidR="00DD36FB">
        <w:rPr>
          <w:noProof/>
        </w:rPr>
        <w:fldChar w:fldCharType="end"/>
      </w:r>
      <w:bookmarkEnd w:id="24"/>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(Sato</w:t>
      </w:r>
      <w:r w:rsidR="007C2E02">
        <w:t xml:space="preserve"> 1998</w:t>
      </w:r>
      <w:r w:rsidR="009E4E68">
        <w:t xml:space="preserve"> ref), and a curvelet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w:t>
      </w:r>
      <w:ins w:id="25" w:author="Jeremy Bredfeldt" w:date="2012-10-03T08:42:00Z">
        <w:r w:rsidR="00B91D6B">
          <w:t xml:space="preserve"> Other than the Gaussian filter, these filters were chosen based on </w:t>
        </w:r>
      </w:ins>
      <w:ins w:id="26" w:author="Jeremy Bredfeldt" w:date="2012-10-03T08:43:00Z">
        <w:r w:rsidR="00CC4546">
          <w:t>their published</w:t>
        </w:r>
        <w:r w:rsidR="00B91D6B">
          <w:t xml:space="preserve"> ability to </w:t>
        </w:r>
        <w:r w:rsidR="00CC4546">
          <w:t xml:space="preserve">highlight edge information in images while simultaneously </w:t>
        </w:r>
      </w:ins>
      <w:ins w:id="27" w:author="Jeremy Bredfeldt" w:date="2012-10-03T08:44:00Z">
        <w:r w:rsidR="00CC4546">
          <w:t xml:space="preserve">suppressing </w:t>
        </w:r>
      </w:ins>
      <w:ins w:id="28" w:author="Jeremy Bredfeldt" w:date="2012-10-03T08:48:00Z">
        <w:r w:rsidR="00CC4546">
          <w:t>spatially uniform</w:t>
        </w:r>
      </w:ins>
      <w:ins w:id="29" w:author="Jeremy Bredfeldt" w:date="2012-10-03T08:44:00Z">
        <w:r w:rsidR="00CC4546">
          <w:t xml:space="preserve"> structures and noise.</w:t>
        </w:r>
      </w:ins>
      <w:r w:rsidR="009E4E68">
        <w:t xml:space="preserve"> </w:t>
      </w:r>
      <w:ins w:id="30" w:author="Jeremy Bredfeldt" w:date="2012-10-03T08:45:00Z">
        <w:r w:rsidR="00CC4546">
          <w:t xml:space="preserve">We have chosen to use the FIRE algorithm based on </w:t>
        </w:r>
      </w:ins>
      <w:ins w:id="31" w:author="Jeremy Bredfeldt" w:date="2012-10-03T08:47:00Z">
        <w:r w:rsidR="00CC4546">
          <w:t xml:space="preserve">evidence of </w:t>
        </w:r>
      </w:ins>
      <w:ins w:id="32" w:author="Jeremy Bredfeldt" w:date="2012-10-03T08:45:00Z">
        <w:r w:rsidR="00CC4546">
          <w:t xml:space="preserve">its </w:t>
        </w:r>
      </w:ins>
      <w:ins w:id="33" w:author="Jeremy Bredfeldt" w:date="2012-10-03T08:46:00Z">
        <w:r w:rsidR="00CC4546">
          <w:t xml:space="preserve">ability to extract fibers from </w:t>
        </w:r>
      </w:ins>
      <w:ins w:id="34" w:author="Jeremy Bredfeldt" w:date="2012-10-03T08:49:00Z">
        <w:r w:rsidR="00CC4546">
          <w:t xml:space="preserve">in-vitro </w:t>
        </w:r>
      </w:ins>
      <w:ins w:id="35" w:author="Jeremy Bredfeldt" w:date="2012-10-03T08:46:00Z">
        <w:r w:rsidR="00CC4546">
          <w:t>collagen</w:t>
        </w:r>
      </w:ins>
      <w:ins w:id="36" w:author="Jeremy Bredfeldt" w:date="2012-10-03T08:47:00Z">
        <w:r w:rsidR="00CC4546">
          <w:t xml:space="preserve"> gel networks and its</w:t>
        </w:r>
      </w:ins>
      <w:ins w:id="37" w:author="Jeremy Bredfeldt" w:date="2012-10-03T08:46:00Z">
        <w:r w:rsidR="00CC4546">
          <w:t xml:space="preserve"> </w:t>
        </w:r>
      </w:ins>
      <w:ins w:id="38" w:author="Jeremy Bredfeldt" w:date="2012-10-03T08:45:00Z">
        <w:r w:rsidR="00CC4546">
          <w:t>availability (</w:t>
        </w:r>
      </w:ins>
      <w:ins w:id="39" w:author="Jeremy Bredfeldt" w:date="2012-10-03T08:46:00Z">
        <w:r w:rsidR="00CC4546">
          <w:t xml:space="preserve">web </w:t>
        </w:r>
      </w:ins>
      <w:ins w:id="40" w:author="Jeremy Bredfeldt" w:date="2012-10-03T08:45:00Z">
        <w:r w:rsidR="00CC4546">
          <w:t>ref)</w:t>
        </w:r>
      </w:ins>
      <w:ins w:id="41" w:author="Jeremy Bredfeldt" w:date="2012-10-03T08:47:00Z">
        <w:r w:rsidR="00CC4546">
          <w:t xml:space="preserve">, however, other fiber extraction </w:t>
        </w:r>
      </w:ins>
      <w:ins w:id="42" w:author="Jeremy Bredfeldt" w:date="2012-10-03T08:49:00Z">
        <w:r w:rsidR="00CC4546">
          <w:t>tools may be substituted</w:t>
        </w:r>
      </w:ins>
      <w:ins w:id="43" w:author="Jeremy Bredfeldt" w:date="2012-10-03T08:50:00Z">
        <w:r w:rsidR="00CC4546">
          <w:t xml:space="preserve"> for the FIRE algorithm</w:t>
        </w:r>
      </w:ins>
      <w:ins w:id="44" w:author="Jeremy Bredfeldt" w:date="2012-10-03T08:49:00Z">
        <w:r w:rsidR="00CC4546">
          <w:t xml:space="preserve">. We have </w:t>
        </w:r>
      </w:ins>
      <w:ins w:id="45" w:author="Jeremy Bredfeldt" w:date="2012-10-03T08:50:00Z">
        <w:r w:rsidR="00CC4546">
          <w:t xml:space="preserve">focused </w:t>
        </w:r>
      </w:ins>
      <w:ins w:id="46" w:author="Jeremy Bredfeldt" w:date="2012-10-03T08:49:00Z">
        <w:r w:rsidR="00CC4546">
          <w:t xml:space="preserve">our analysis </w:t>
        </w:r>
      </w:ins>
      <w:ins w:id="47" w:author="Jeremy Bredfeldt" w:date="2012-10-03T08:50:00Z">
        <w:r w:rsidR="00CC4546">
          <w:t>o</w:t>
        </w:r>
      </w:ins>
      <w:ins w:id="48" w:author="Jeremy Bredfeldt" w:date="2012-10-03T08:49:00Z">
        <w:r w:rsidR="00CC4546">
          <w:t>n 2D</w:t>
        </w:r>
      </w:ins>
      <w:ins w:id="49" w:author="Jeremy Bredfeldt" w:date="2012-10-03T08:50:00Z">
        <w:r w:rsidR="00CC4546">
          <w:t xml:space="preserve"> images, since standard SHG microscopy has difficulty detecting axially aligned fibers (</w:t>
        </w:r>
      </w:ins>
      <w:ins w:id="50" w:author="Jeremy Bredfeldt" w:date="2012-10-03T08:52:00Z">
        <w:r w:rsidR="00CC4546">
          <w:t>ref</w:t>
        </w:r>
      </w:ins>
      <w:ins w:id="51" w:author="Jeremy Bredfeldt" w:date="2012-10-03T09:14:00Z">
        <w:r w:rsidR="003D6CD6">
          <w:t xml:space="preserve"> Yew 2006, 2007</w:t>
        </w:r>
      </w:ins>
      <w:ins w:id="52" w:author="Jeremy Bredfeldt" w:date="2012-10-03T08:50:00Z">
        <w:r w:rsidR="00CC4546">
          <w:t>)</w:t>
        </w:r>
      </w:ins>
      <w:ins w:id="53" w:author="Jeremy Bredfeldt" w:date="2012-10-03T08:49:00Z">
        <w:r w:rsidR="00CC4546">
          <w:t xml:space="preserve">, however </w:t>
        </w:r>
      </w:ins>
      <w:ins w:id="54" w:author="Jeremy Bredfeldt" w:date="2012-10-03T08:52:00Z">
        <w:r w:rsidR="00CC4546">
          <w:t xml:space="preserve">our </w:t>
        </w:r>
      </w:ins>
      <w:ins w:id="55" w:author="Jeremy Bredfeldt" w:date="2012-10-03T09:05:00Z">
        <w:r w:rsidR="007D2CC9">
          <w:t>methods may be naturally extended to 3D</w:t>
        </w:r>
      </w:ins>
      <w:ins w:id="56" w:author="Jeremy Bredfeldt" w:date="2012-10-03T09:06:00Z">
        <w:r w:rsidR="007D2CC9">
          <w:t xml:space="preserve"> without significant alteration</w:t>
        </w:r>
      </w:ins>
      <w:ins w:id="57" w:author="Jeremy Bredfeldt" w:date="2012-10-03T09:05:00Z">
        <w:r w:rsidR="007D2CC9">
          <w:t>.</w:t>
        </w:r>
      </w:ins>
      <w:ins w:id="58" w:author="Jeremy Bredfeldt" w:date="2012-10-03T08:52:00Z">
        <w:r w:rsidR="00CC4546">
          <w:t xml:space="preserve"> </w:t>
        </w:r>
      </w:ins>
      <w:r w:rsidR="00D522DB">
        <w:t>We demonstrate here that the application</w:t>
      </w:r>
      <w:r w:rsidR="007C2E02">
        <w:t xml:space="preserve"> of</w:t>
      </w:r>
      <w:r w:rsidR="00D522DB">
        <w:t xml:space="preserve"> curvelet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w:t>
      </w:r>
      <w:r w:rsidR="00D522DB">
        <w:lastRenderedPageBreak/>
        <w:t xml:space="preserve">segmentations than </w:t>
      </w:r>
      <w:r w:rsidR="009E4E68">
        <w:t>any of the other techniques 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C123DD" w:rsidDel="003D6CD6" w:rsidRDefault="00C123DD" w:rsidP="00D87558">
      <w:pPr>
        <w:rPr>
          <w:del w:id="59" w:author="Jeremy Bredfeldt" w:date="2012-10-03T09:09:00Z"/>
        </w:rPr>
      </w:pPr>
      <w:del w:id="60" w:author="Jeremy Bredfeldt" w:date="2012-10-03T09:09:00Z">
        <w:r w:rsidDel="003D6CD6">
          <w:delText>(Need to mention 2D vs 3D . . .</w:delText>
        </w:r>
        <w:r w:rsidR="005358F3" w:rsidDel="003D6CD6">
          <w:delText>maybe in discussion</w:delText>
        </w:r>
        <w:r w:rsidDel="003D6CD6">
          <w:delText>)</w:delText>
        </w:r>
      </w:del>
    </w:p>
    <w:p w:rsidR="000A4305" w:rsidRDefault="000A4305" w:rsidP="000A4305">
      <w:pPr>
        <w:pStyle w:val="Heading1"/>
      </w:pPr>
      <w:bookmarkStart w:id="61" w:name="_Toc335398070"/>
      <w:r>
        <w:t>Methods</w:t>
      </w:r>
      <w:bookmarkEnd w:id="61"/>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w:t>
      </w:r>
      <w:proofErr w:type="spellStart"/>
      <w:r>
        <w:t>algorithm</w:t>
      </w:r>
      <w:r w:rsidR="00D51154">
        <w:t>can</w:t>
      </w:r>
      <w:proofErr w:type="spellEnd"/>
      <w:r w:rsidR="00D51154">
        <w:t xml:space="preserve"> be found in reference</w:t>
      </w:r>
      <w:r>
        <w:t xml:space="preserve"> (Stein 2008).</w:t>
      </w:r>
    </w:p>
    <w:p w:rsidR="007C2E02" w:rsidRDefault="007C2E02" w:rsidP="007C2E02">
      <w:pPr>
        <w:pStyle w:val="Heading2"/>
      </w:pPr>
      <w:bookmarkStart w:id="62" w:name="_Toc335398071"/>
      <w:r>
        <w:t>FIRE Algorithm</w:t>
      </w:r>
      <w:bookmarkEnd w:id="62"/>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w:t>
      </w:r>
      <w:r w:rsidRPr="008A547C">
        <w:lastRenderedPageBreak/>
        <w:t>the distance between adjacent fibers. In the associated software(</w:t>
      </w:r>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confocal reflectance and confocal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3" w:name="_Toc335398072"/>
      <w:r>
        <w:t>Preprocessing Algorithms</w:t>
      </w:r>
      <w:bookmarkEnd w:id="63"/>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4" w:name="_Toc335398073"/>
      <w:r>
        <w:t>Gaussian</w:t>
      </w:r>
      <w:bookmarkEnd w:id="64"/>
    </w:p>
    <w:p w:rsidR="007E7905" w:rsidRPr="007E7905" w:rsidRDefault="007E7905" w:rsidP="007E7905">
      <w:r>
        <w:t>A simple 2-D Gaussian filter, whose standard deviation was matched to th</w:t>
      </w:r>
      <w:commentRangeStart w:id="65"/>
      <w:r>
        <w:t xml:space="preserve">e average width of </w:t>
      </w:r>
      <w:r w:rsidR="00A5153A">
        <w:t xml:space="preserve">the </w:t>
      </w:r>
      <w:r>
        <w:t>collagen fibers in our images of 1.5 microns</w:t>
      </w:r>
      <w:commentRangeEnd w:id="65"/>
      <w:r w:rsidR="00EF41E6">
        <w:rPr>
          <w:rStyle w:val="CommentReference"/>
        </w:rPr>
        <w:commentReference w:id="65"/>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66" w:name="_Toc335398074"/>
      <w:r>
        <w:t>SPIRAL-</w:t>
      </w:r>
      <w:r w:rsidR="00222BD7">
        <w:t xml:space="preserve"> TV</w:t>
      </w:r>
      <w:bookmarkEnd w:id="66"/>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DD36FB"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67" w:name="_Toc335398075"/>
      <w:proofErr w:type="spellStart"/>
      <w:r>
        <w:t>tubeness</w:t>
      </w:r>
      <w:proofErr w:type="spellEnd"/>
      <w:r>
        <w:t xml:space="preserve"> filter</w:t>
      </w:r>
      <w:bookmarkEnd w:id="67"/>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eigenvalues</w:t>
      </w:r>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DD36FB"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68" w:name="_Toc335398076"/>
      <w:r>
        <w:t>C</w:t>
      </w:r>
      <w:r w:rsidR="00222BD7">
        <w:t>urvelet filter</w:t>
      </w:r>
      <w:bookmarkEnd w:id="68"/>
    </w:p>
    <w:p w:rsidR="001426D3" w:rsidRDefault="0003233D" w:rsidP="00C46D0D">
      <w:r>
        <w:lastRenderedPageBreak/>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DD36FB"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curvelet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r w:rsidR="00DD0AF0">
        <w:t xml:space="preserve">curvelet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69" w:name="_Toc335398077"/>
      <w:r>
        <w:t xml:space="preserve">Test case selection and </w:t>
      </w:r>
      <w:r w:rsidR="00910FD9">
        <w:t>segmentation evaluation</w:t>
      </w:r>
      <w:bookmarkEnd w:id="69"/>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w:t>
      </w:r>
      <w:r>
        <w:lastRenderedPageBreak/>
        <w:t xml:space="preserve">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Matlab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m:t>
        </m:r>
        <m:r>
          <w:rPr>
            <w:rFonts w:ascii="Cambria Math" w:hAnsi="Cambria Math"/>
          </w:rPr>
          <m:t>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70" w:name="_Toc335398078"/>
      <w:r>
        <w:t>Simulated test cases</w:t>
      </w:r>
      <w:bookmarkEnd w:id="70"/>
    </w:p>
    <w:p w:rsidR="00693A7E" w:rsidRDefault="00222BD7">
      <w:r>
        <w:lastRenderedPageBreak/>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71" w:name="_Toc335398079"/>
      <w:r>
        <w:t>Results</w:t>
      </w:r>
      <w:bookmarkEnd w:id="71"/>
    </w:p>
    <w:p w:rsidR="000A4305" w:rsidRDefault="008553A1" w:rsidP="000A4305">
      <w:r>
        <w:t xml:space="preserve">The segmentation results for a selection of representative test cases are shown in </w:t>
      </w:r>
      <w:r w:rsidR="00DD36FB">
        <w:fldChar w:fldCharType="begin"/>
      </w:r>
      <w:r>
        <w:instrText xml:space="preserve"> REF _Ref332804357 \h </w:instrText>
      </w:r>
      <w:r w:rsidR="00DD36FB">
        <w:fldChar w:fldCharType="separate"/>
      </w:r>
      <w:r>
        <w:t xml:space="preserve">Figure </w:t>
      </w:r>
      <w:r>
        <w:rPr>
          <w:noProof/>
        </w:rPr>
        <w:t>3</w:t>
      </w:r>
      <w:r w:rsidR="00DD36FB">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r>
        <w:t>curvelet</w:t>
      </w:r>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The test cases in rows A and B were taken with a backward SHG microscope, and are images of five micron thick sections of Invasive Ductal Carcinoma.</w:t>
      </w:r>
      <w:r w:rsidR="004076DD">
        <w:t xml:space="preserve"> The test case in row C was taken with a backward SHG microscope and is an image of a resected mouse mammary tumor. The test cases in rows D and E were taken with a forward SHG microscope and are images of five micron this sections of Ductal Carcinoma In-Situ. Even though the</w:t>
      </w:r>
      <w:r w:rsidR="00095429">
        <w:t xml:space="preserve"> images </w:t>
      </w:r>
      <w:r w:rsidR="004076DD">
        <w:t xml:space="preserve">in row A and B </w:t>
      </w:r>
      <w:r w:rsidR="00095429">
        <w:lastRenderedPageBreak/>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curvelet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curvelet filters are able to successfully identify many of the fiber centers. In case E, we see that the fiber indicated by the arrow is most accurately extracted after curvelet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eastAsia="zh-CN"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72" w:name="_Ref332804357"/>
      <w:r>
        <w:t xml:space="preserve">Figure </w:t>
      </w:r>
      <w:r w:rsidR="00DD36FB">
        <w:fldChar w:fldCharType="begin"/>
      </w:r>
      <w:r w:rsidR="00586826">
        <w:instrText xml:space="preserve"> SEQ Figure \* ARABIC </w:instrText>
      </w:r>
      <w:r w:rsidR="00DD36FB">
        <w:fldChar w:fldCharType="separate"/>
      </w:r>
      <w:r w:rsidR="00CD3387">
        <w:rPr>
          <w:noProof/>
        </w:rPr>
        <w:t>3</w:t>
      </w:r>
      <w:r w:rsidR="00DD36FB">
        <w:rPr>
          <w:noProof/>
        </w:rPr>
        <w:fldChar w:fldCharType="end"/>
      </w:r>
      <w:bookmarkEnd w:id="72"/>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DD36FB">
        <w:fldChar w:fldCharType="begin"/>
      </w:r>
      <w:r w:rsidR="001D702E">
        <w:instrText xml:space="preserve"> REF _Ref335120694 \h </w:instrText>
      </w:r>
      <w:r w:rsidR="00DD36FB">
        <w:fldChar w:fldCharType="separate"/>
      </w:r>
      <w:r w:rsidR="001D702E">
        <w:t xml:space="preserve">Figure </w:t>
      </w:r>
      <w:r w:rsidR="001D702E">
        <w:rPr>
          <w:noProof/>
        </w:rPr>
        <w:t>4</w:t>
      </w:r>
      <w:r w:rsidR="00DD36FB">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eastAsia="zh-CN"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73" w:name="_Ref335120694"/>
      <w:r>
        <w:t xml:space="preserve">Figure </w:t>
      </w:r>
      <w:r w:rsidR="00DD36FB">
        <w:fldChar w:fldCharType="begin"/>
      </w:r>
      <w:r w:rsidR="00586826">
        <w:instrText xml:space="preserve"> SEQ Figure \* ARABIC </w:instrText>
      </w:r>
      <w:r w:rsidR="00DD36FB">
        <w:fldChar w:fldCharType="separate"/>
      </w:r>
      <w:r>
        <w:rPr>
          <w:noProof/>
        </w:rPr>
        <w:t>4</w:t>
      </w:r>
      <w:r w:rsidR="00DD36FB">
        <w:rPr>
          <w:noProof/>
        </w:rPr>
        <w:fldChar w:fldCharType="end"/>
      </w:r>
      <w:bookmarkEnd w:id="73"/>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DD36FB">
        <w:fldChar w:fldCharType="begin"/>
      </w:r>
      <w:r w:rsidR="00A37B14">
        <w:instrText xml:space="preserve"> REF _Ref335122993 \h </w:instrText>
      </w:r>
      <w:r w:rsidR="00DD36FB">
        <w:fldChar w:fldCharType="separate"/>
      </w:r>
      <w:r w:rsidR="00A37B14">
        <w:t xml:space="preserve">Figure </w:t>
      </w:r>
      <w:r w:rsidR="00A37B14">
        <w:rPr>
          <w:noProof/>
        </w:rPr>
        <w:t>5</w:t>
      </w:r>
      <w:r w:rsidR="00DD36FB">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eastAsia="zh-CN"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eastAsia="zh-CN"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74" w:name="_Ref335122993"/>
      <w:r>
        <w:t xml:space="preserve">Figure </w:t>
      </w:r>
      <w:r w:rsidR="00DD36FB">
        <w:fldChar w:fldCharType="begin"/>
      </w:r>
      <w:r w:rsidR="00586826">
        <w:instrText xml:space="preserve"> SEQ Figure \* ARABIC </w:instrText>
      </w:r>
      <w:r w:rsidR="00DD36FB">
        <w:fldChar w:fldCharType="separate"/>
      </w:r>
      <w:r w:rsidR="00CD3387">
        <w:rPr>
          <w:noProof/>
        </w:rPr>
        <w:t>5</w:t>
      </w:r>
      <w:r w:rsidR="00DD36FB">
        <w:rPr>
          <w:noProof/>
        </w:rPr>
        <w:fldChar w:fldCharType="end"/>
      </w:r>
      <w:bookmarkEnd w:id="74"/>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75" w:name="_Toc335398080"/>
      <w:r>
        <w:t>Discussion</w:t>
      </w:r>
      <w:bookmarkEnd w:id="75"/>
    </w:p>
    <w:p w:rsidR="00CB43E3" w:rsidRDefault="00EA24AA" w:rsidP="0041300B">
      <w:ins w:id="76" w:author="youmap" w:date="2012-10-11T14:58:00Z">
        <w:r>
          <w:t xml:space="preserve">(We may </w:t>
        </w:r>
      </w:ins>
      <w:ins w:id="77" w:author="youmap" w:date="2012-10-11T14:59:00Z">
        <w:r>
          <w:t xml:space="preserve">consider moving </w:t>
        </w:r>
      </w:ins>
      <w:ins w:id="78" w:author="youmap" w:date="2012-10-11T14:58:00Z">
        <w:r>
          <w:t>the synthetic</w:t>
        </w:r>
      </w:ins>
      <w:ins w:id="79" w:author="youmap" w:date="2012-10-11T14:59:00Z">
        <w:r>
          <w:t xml:space="preserve"> fiber analysis to this section</w:t>
        </w:r>
      </w:ins>
      <w:ins w:id="80" w:author="youmap" w:date="2012-10-11T15:01:00Z">
        <w:r>
          <w:t xml:space="preserve"> to highlight</w:t>
        </w:r>
      </w:ins>
      <w:ins w:id="81" w:author="youmap" w:date="2012-10-11T15:02:00Z">
        <w:r w:rsidR="00C54E23">
          <w:t xml:space="preserve"> </w:t>
        </w:r>
      </w:ins>
      <w:ins w:id="82" w:author="youmap" w:date="2012-10-11T16:08:00Z">
        <w:r w:rsidR="00C54E23">
          <w:t>high</w:t>
        </w:r>
      </w:ins>
      <w:ins w:id="83" w:author="youmap" w:date="2012-10-11T15:01:00Z">
        <w:r>
          <w:t xml:space="preserve"> accuracy of </w:t>
        </w:r>
      </w:ins>
      <w:ins w:id="84" w:author="youmap" w:date="2012-10-11T14:59:00Z">
        <w:r>
          <w:t xml:space="preserve"> </w:t>
        </w:r>
      </w:ins>
      <w:ins w:id="85" w:author="youmap" w:date="2012-10-11T15:03:00Z">
        <w:r w:rsidR="00C54E23">
          <w:t>FIRE</w:t>
        </w:r>
      </w:ins>
      <w:ins w:id="86" w:author="youmap" w:date="2012-10-11T14:58:00Z">
        <w:r>
          <w:t xml:space="preserve"> )</w:t>
        </w:r>
      </w:ins>
    </w:p>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pPr>
        <w:rPr>
          <w:ins w:id="87" w:author="youmap" w:date="2012-10-12T07:34:00Z"/>
        </w:rPr>
      </w:pPr>
      <w:r>
        <w:t>Correlation with other parts of the biology (cells, epithelial regions, tumors)</w:t>
      </w:r>
    </w:p>
    <w:p w:rsidR="00DC1687" w:rsidDel="00DC1687" w:rsidRDefault="00DC1687" w:rsidP="0041300B">
      <w:pPr>
        <w:rPr>
          <w:del w:id="88" w:author="youmap" w:date="2012-10-12T07:34:00Z"/>
        </w:rPr>
      </w:pPr>
      <w:ins w:id="89" w:author="youmap" w:date="2012-10-12T07:34:00Z">
        <w:r>
          <w:t xml:space="preserve">As we stated in section 1, to our knowledge, FIRE is the only automatic high-level fiber information extraction software  available for collagen alignment analysis and was not evaluated for the SHG images. </w:t>
        </w:r>
      </w:ins>
      <w:ins w:id="90" w:author="youmap" w:date="2012-10-12T07:35:00Z">
        <w:r>
          <w:t>According to our testing, t</w:t>
        </w:r>
        <w:r>
          <w:t xml:space="preserve">hough FIRE works well in some situations without any preprocessing or pre-filtering, </w:t>
        </w:r>
      </w:ins>
      <w:ins w:id="91" w:author="youmap" w:date="2012-10-12T07:36:00Z">
        <w:r>
          <w:t xml:space="preserve">it fails in </w:t>
        </w:r>
      </w:ins>
      <w:ins w:id="92" w:author="youmap" w:date="2012-10-12T07:37:00Z">
        <w:r>
          <w:t xml:space="preserve">many </w:t>
        </w:r>
      </w:ins>
      <w:ins w:id="93" w:author="youmap" w:date="2012-10-12T07:35:00Z">
        <w:r>
          <w:t>complicated SHG collagen image analysis</w:t>
        </w:r>
      </w:ins>
      <w:ins w:id="94" w:author="youmap" w:date="2012-10-12T07:37:00Z">
        <w:r>
          <w:t xml:space="preserve"> such as those shown in section 3. </w:t>
        </w:r>
      </w:ins>
      <w:ins w:id="95" w:author="youmap" w:date="2012-10-12T07:34:00Z">
        <w:r>
          <w:t>Our work aimed to extend FIRE's</w:t>
        </w:r>
      </w:ins>
      <w:ins w:id="96" w:author="youmap" w:date="2012-10-12T07:40:00Z">
        <w:r>
          <w:t xml:space="preserve"> </w:t>
        </w:r>
      </w:ins>
      <w:ins w:id="97" w:author="youmap" w:date="2012-10-12T07:34:00Z">
        <w:r>
          <w:t xml:space="preserve">applications to complicated SHG images to diagnose various cancers by integrating FIRE with other preprocessing or classification methods.  For the purpose of collagen alignment analysis, the results show both curvelet transform and </w:t>
        </w:r>
        <w:proofErr w:type="spellStart"/>
        <w:r>
          <w:t>Tubeness</w:t>
        </w:r>
        <w:proofErr w:type="spellEnd"/>
        <w:r>
          <w:t xml:space="preserve"> filter(TF) are very promising and there are very likely to further improve the fiber extraction accuracy by modifying for example the strategy of extending/merging  fiber segments/branches currently adopted in FIRE algorithm. CT and TF could also be integrated with other mature approaches commonly used in for example blood vessel extraction  to meet the increasing needs in SHG collagen alignment analysis</w:t>
        </w:r>
      </w:ins>
      <w:ins w:id="98" w:author="youmap" w:date="2012-10-12T07:39:00Z">
        <w:r>
          <w:t xml:space="preserve">.(This </w:t>
        </w:r>
      </w:ins>
      <w:ins w:id="99" w:author="youmap" w:date="2012-10-12T07:45:00Z">
        <w:r w:rsidR="00B24FEC">
          <w:t>paragraph</w:t>
        </w:r>
      </w:ins>
      <w:ins w:id="100" w:author="youmap" w:date="2012-10-12T07:39:00Z">
        <w:r>
          <w:t xml:space="preserve"> may be included in the </w:t>
        </w:r>
      </w:ins>
      <w:ins w:id="101" w:author="youmap" w:date="2012-10-12T07:40:00Z">
        <w:r>
          <w:t>Conclusion</w:t>
        </w:r>
      </w:ins>
      <w:ins w:id="102" w:author="youmap" w:date="2012-10-12T07:39:00Z">
        <w:r>
          <w:t xml:space="preserve"> </w:t>
        </w:r>
      </w:ins>
      <w:ins w:id="103" w:author="youmap" w:date="2012-10-12T07:40:00Z">
        <w:r>
          <w:t>section</w:t>
        </w:r>
      </w:ins>
      <w:ins w:id="104" w:author="youmap" w:date="2012-10-12T07:39:00Z">
        <w:r>
          <w:t>).</w:t>
        </w:r>
      </w:ins>
    </w:p>
    <w:p w:rsidR="00B24FEC" w:rsidRDefault="00D83B75" w:rsidP="0041300B">
      <w:pPr>
        <w:rPr>
          <w:ins w:id="105" w:author="youmap" w:date="2012-10-12T07:46:00Z"/>
        </w:rPr>
      </w:pPr>
      <w:ins w:id="106" w:author="youmap" w:date="2012-10-04T14:58:00Z">
        <w:r>
          <w:t xml:space="preserve">As in a recent </w:t>
        </w:r>
      </w:ins>
      <w:ins w:id="107" w:author="youmap" w:date="2012-10-04T14:59:00Z">
        <w:r w:rsidR="00AB73C0">
          <w:t>review</w:t>
        </w:r>
      </w:ins>
      <w:ins w:id="108" w:author="youmap" w:date="2012-10-04T15:00:00Z">
        <w:r>
          <w:t xml:space="preserve"> </w:t>
        </w:r>
      </w:ins>
      <w:del w:id="109" w:author="youmap" w:date="2012-10-04T15:01:00Z">
        <w:r w:rsidR="00734D2F" w:rsidDel="00D83B75">
          <w:delText xml:space="preserve">Reference the </w:delText>
        </w:r>
        <w:r w:rsidR="00C934F6" w:rsidDel="00D83B75">
          <w:delText xml:space="preserve">Jianwei </w:delText>
        </w:r>
        <w:r w:rsidR="00734D2F" w:rsidDel="00D83B75">
          <w:delText xml:space="preserve">Ma 2010 (IEEE Signal Processing </w:delText>
        </w:r>
        <w:r w:rsidR="00C934F6" w:rsidDel="00D83B75">
          <w:delText xml:space="preserve">, 'The </w:delText>
        </w:r>
        <w:r w:rsidR="00734D2F" w:rsidDel="00D83B75">
          <w:delText xml:space="preserve">Curvelet </w:delText>
        </w:r>
        <w:r w:rsidR="00C934F6" w:rsidDel="00D83B75">
          <w:delText xml:space="preserve">Transform </w:delText>
        </w:r>
        <w:r w:rsidR="00734D2F" w:rsidDel="00D83B75">
          <w:delText xml:space="preserve">Review). </w:delText>
        </w:r>
      </w:del>
      <w:ins w:id="110" w:author="youmap" w:date="2012-10-04T14:54:00Z">
        <w:r w:rsidR="00DD36FB">
          <w:fldChar w:fldCharType="begin"/>
        </w:r>
      </w:ins>
      <w:ins w:id="111" w:author="youmap" w:date="2012-10-04T15:00:00Z">
        <w:r>
          <w:instrText xml:space="preserve"> ADDIN ZOTERO_ITEM CSL_CITATION {"citationID":"djebt8n3m","properties":{"formattedCitation":"[1]","plainCitation":"[1]"},"citationItems":[{"id":802,"uris":["http://zotero.org/users/881057/items/GP4IT2NJ"],"uri":["http://zotero.org/users/881057/items/GP4IT2NJ"],"itemData":{"id":802,"type":"article-journal","title":"The Curvelet Transform","container-title":"IEEE Signal Processing Magazine","page":"118 -133","volume":"27","issue":"2","abstract":"Multiresolution methods are deeply related to image processing, biological and computer vision, and scientific computing. The curvelet transform is a multiscale directional transform that allows an almost optimal nonadaptive sparse representation of objects with edges. It has generated increasing interest in the community of applied mathematics and signal processing over the years. In this article, we present a review on the curvelet transform, including its history beginning from wavelets, its logical relationship to other multiresolution multidirectional methods like contourlets and shearlets, its basic theory and discrete algorithm. Further, we consider recent applications in image/video processing, seismic exploration, fluid mechanics, simulation of partial different equations, and compressed sensing.","DOI":"10.1109/MSP.2009.935453","author":[{"family":"Ma","given":"Jianwei"},{"family":"Plonka","given":"G."}],"issued":{"year":2010,"month":3},"page-first":"118"}}],"schema":"https://github.com/citation-style-language/schema/raw/master/csl-citation.json"} </w:instrText>
        </w:r>
      </w:ins>
      <w:r w:rsidR="00DD36FB">
        <w:fldChar w:fldCharType="separate"/>
      </w:r>
      <w:ins w:id="112" w:author="youmap" w:date="2012-10-04T15:00:00Z">
        <w:r w:rsidR="00DD36FB" w:rsidRPr="00DD36FB">
          <w:rPr>
            <w:rFonts w:ascii="Calibri" w:hAnsi="Calibri" w:cs="Calibri"/>
            <w:rPrChange w:id="113" w:author="youmap" w:date="2012-10-04T15:00:00Z">
              <w:rPr/>
            </w:rPrChange>
          </w:rPr>
          <w:t>[1]</w:t>
        </w:r>
      </w:ins>
      <w:ins w:id="114" w:author="youmap" w:date="2012-10-04T14:54:00Z">
        <w:r w:rsidR="00DD36FB">
          <w:fldChar w:fldCharType="end"/>
        </w:r>
      </w:ins>
      <w:ins w:id="115" w:author="youmap" w:date="2012-10-04T15:19:00Z">
        <w:r w:rsidR="00AB73C0">
          <w:t xml:space="preserve">, </w:t>
        </w:r>
      </w:ins>
      <w:ins w:id="116" w:author="youmap" w:date="2012-10-04T15:01:00Z">
        <w:r>
          <w:t>c</w:t>
        </w:r>
      </w:ins>
      <w:del w:id="117" w:author="youmap" w:date="2012-10-04T15:01:00Z">
        <w:r w:rsidR="00734D2F" w:rsidDel="00D83B75">
          <w:delText>C</w:delText>
        </w:r>
      </w:del>
      <w:r w:rsidR="00734D2F">
        <w:t xml:space="preserve">urvelet transform </w:t>
      </w:r>
      <w:del w:id="118" w:author="youmap" w:date="2012-10-04T15:16:00Z">
        <w:r w:rsidR="00734D2F" w:rsidDel="00AB73C0">
          <w:delText xml:space="preserve">is </w:delText>
        </w:r>
      </w:del>
      <w:ins w:id="119" w:author="youmap" w:date="2012-10-04T15:16:00Z">
        <w:r w:rsidR="00AB73C0">
          <w:t xml:space="preserve">has </w:t>
        </w:r>
      </w:ins>
      <w:r w:rsidR="00734D2F">
        <w:t>most</w:t>
      </w:r>
      <w:ins w:id="120" w:author="youmap" w:date="2012-10-04T15:16:00Z">
        <w:r w:rsidR="00AB73C0">
          <w:t xml:space="preserve"> successful applications</w:t>
        </w:r>
      </w:ins>
      <w:del w:id="121" w:author="youmap" w:date="2012-10-04T15:16:00Z">
        <w:r w:rsidR="00734D2F" w:rsidDel="00AB73C0">
          <w:delText xml:space="preserve"> promising</w:delText>
        </w:r>
      </w:del>
      <w:r w:rsidR="00734D2F">
        <w:t xml:space="preserve"> when used in combination with other</w:t>
      </w:r>
      <w:ins w:id="122" w:author="youmap" w:date="2012-10-04T15:19:00Z">
        <w:r w:rsidR="00AB73C0">
          <w:t xml:space="preserve"> approaches for </w:t>
        </w:r>
      </w:ins>
      <w:r w:rsidR="00734D2F">
        <w:t xml:space="preserve"> image processing</w:t>
      </w:r>
      <w:del w:id="123" w:author="youmap" w:date="2012-10-04T15:18:00Z">
        <w:r w:rsidR="00734D2F" w:rsidDel="00AB73C0">
          <w:delText xml:space="preserve"> methods</w:delText>
        </w:r>
      </w:del>
      <w:r w:rsidR="00734D2F">
        <w:t xml:space="preserve">. </w:t>
      </w:r>
      <w:r w:rsidR="002D3B67">
        <w:t xml:space="preserve">By selecting and </w:t>
      </w:r>
      <w:proofErr w:type="spellStart"/>
      <w:r w:rsidR="002D3B67">
        <w:t>thresholding</w:t>
      </w:r>
      <w:proofErr w:type="spellEnd"/>
      <w:r w:rsidR="002D3B67">
        <w:t xml:space="preserve"> the </w:t>
      </w:r>
      <w:r w:rsidR="002D3B67">
        <w:lastRenderedPageBreak/>
        <w:t>most representative scales</w:t>
      </w:r>
      <w:r w:rsidR="00C934F6">
        <w:t xml:space="preserve">,  </w:t>
      </w:r>
      <w:r w:rsidR="00CB43E3">
        <w:t xml:space="preserve">the </w:t>
      </w:r>
      <w:r w:rsidR="00631F79">
        <w:t>c</w:t>
      </w:r>
      <w:r w:rsidR="00C934F6">
        <w:t>urvelet transform</w:t>
      </w:r>
      <w:r w:rsidR="0045507D">
        <w:t>(CT)</w:t>
      </w:r>
      <w:r w:rsidR="00C934F6">
        <w:t xml:space="preserve"> based method shows the best performance</w:t>
      </w:r>
      <w:r w:rsidR="002D3B67">
        <w:t xml:space="preserve"> </w:t>
      </w:r>
      <w:r w:rsidR="00CB43E3">
        <w:t>for</w:t>
      </w:r>
      <w:r w:rsidR="002D3B67">
        <w:t xml:space="preserve"> both </w:t>
      </w:r>
      <w:proofErr w:type="spellStart"/>
      <w:r w:rsidR="002D3B67">
        <w:t>denoising</w:t>
      </w:r>
      <w:proofErr w:type="spellEnd"/>
      <w:r w:rsidR="002D3B67">
        <w:t xml:space="preserve"> the image and enhancing edge information </w:t>
      </w:r>
      <w:r w:rsidR="0060086B">
        <w:t>producing</w:t>
      </w:r>
      <w:r w:rsidR="0045507D">
        <w:t xml:space="preserve"> a better</w:t>
      </w:r>
      <w:r w:rsidR="002D3B67">
        <w:t xml:space="preserve"> fiber extraction </w:t>
      </w:r>
      <w:r w:rsidR="00C934F6">
        <w:t xml:space="preserve"> among all the </w:t>
      </w:r>
      <w:r w:rsidR="00631F79">
        <w:t xml:space="preserve">proposed </w:t>
      </w:r>
      <w:r w:rsidR="00C934F6">
        <w:t xml:space="preserve">preprocessing </w:t>
      </w:r>
      <w:r w:rsidR="00CB43E3">
        <w:t>algorithms discussed</w:t>
      </w:r>
      <w:r w:rsidR="00C934F6">
        <w:t xml:space="preserve"> in this paper. </w:t>
      </w:r>
      <w:r w:rsidR="00203D32">
        <w:t>In addit</w:t>
      </w:r>
      <w:r w:rsidR="00E93D1C">
        <w:t>i</w:t>
      </w:r>
      <w:r w:rsidR="00203D32">
        <w:t>on</w:t>
      </w:r>
      <w:r w:rsidR="00631F79">
        <w:t>,</w:t>
      </w:r>
      <w:r w:rsidR="002D3B67">
        <w:t xml:space="preserve"> </w:t>
      </w:r>
      <w:r w:rsidR="0060086B">
        <w:t xml:space="preserve">the CT based method simplifies the often difficult choice of selecting a threshold to </w:t>
      </w:r>
      <w:proofErr w:type="spellStart"/>
      <w:r w:rsidR="0060086B">
        <w:t>binarize</w:t>
      </w:r>
      <w:proofErr w:type="spellEnd"/>
      <w:r w:rsidR="0060086B">
        <w:t xml:space="preserve"> the image early in the FIRE process. Image </w:t>
      </w:r>
      <w:proofErr w:type="spellStart"/>
      <w:r w:rsidR="0060086B">
        <w:t>thresholding</w:t>
      </w:r>
      <w:proofErr w:type="spellEnd"/>
      <w:r w:rsidR="0060086B">
        <w:t xml:space="preserve"> can be difficult in low SNR and </w:t>
      </w:r>
      <w:r w:rsidR="00AA6E27">
        <w:t>non-stationary</w:t>
      </w:r>
      <w:r w:rsidR="0060086B">
        <w:t xml:space="preserve"> images but can be alleviated through the application of more complicated </w:t>
      </w:r>
      <w:proofErr w:type="spellStart"/>
      <w:r w:rsidR="0060086B">
        <w:t>thresholding</w:t>
      </w:r>
      <w:proofErr w:type="spellEnd"/>
      <w:r w:rsidR="0060086B">
        <w:t xml:space="preserve"> techniques (ref) or </w:t>
      </w:r>
      <w:r w:rsidR="00AA6E27">
        <w:t xml:space="preserve">via </w:t>
      </w:r>
      <w:r w:rsidR="0060086B">
        <w:t xml:space="preserve">the grey level distance threshold (ref). In our case, the inverse curvelet transform makes threshold selection </w:t>
      </w:r>
      <w:r w:rsidR="00AA6E27">
        <w:t>simple</w:t>
      </w:r>
      <w:r w:rsidR="0060086B">
        <w:t xml:space="preserve"> by placing the background on the negative side of zero and the </w:t>
      </w:r>
      <w:proofErr w:type="spellStart"/>
      <w:r w:rsidR="0060086B">
        <w:t>forground</w:t>
      </w:r>
      <w:proofErr w:type="spellEnd"/>
      <w:r w:rsidR="0060086B">
        <w:t xml:space="preserve"> on the positive side of zero</w:t>
      </w:r>
      <w:r w:rsidR="00AA6E27">
        <w:t>, allowing the threshold to always remain at zero</w:t>
      </w:r>
      <w:r w:rsidR="0060086B">
        <w:t xml:space="preserve">. </w:t>
      </w:r>
      <w:ins w:id="124" w:author="youmap" w:date="2012-10-12T06:01:00Z">
        <w:r w:rsidR="00C00288">
          <w:t>To take</w:t>
        </w:r>
      </w:ins>
      <w:ins w:id="125" w:author="youmap" w:date="2012-10-12T06:11:00Z">
        <w:r w:rsidR="00886024">
          <w:t xml:space="preserve"> full</w:t>
        </w:r>
      </w:ins>
      <w:ins w:id="126" w:author="youmap" w:date="2012-10-12T06:01:00Z">
        <w:r w:rsidR="00C00288">
          <w:t xml:space="preserve"> advantage of the multiscale analysis of </w:t>
        </w:r>
      </w:ins>
      <w:ins w:id="127" w:author="youmap" w:date="2012-10-12T05:59:00Z">
        <w:r w:rsidR="00C777D0">
          <w:t xml:space="preserve">curvelet transform </w:t>
        </w:r>
        <w:r w:rsidR="00C00288">
          <w:t xml:space="preserve"> based</w:t>
        </w:r>
      </w:ins>
      <w:ins w:id="128" w:author="youmap" w:date="2012-10-12T06:02:00Z">
        <w:r w:rsidR="00C00288">
          <w:t xml:space="preserve"> approaches, an optimal scale combination</w:t>
        </w:r>
      </w:ins>
      <w:ins w:id="129" w:author="youmap" w:date="2012-10-12T06:22:00Z">
        <w:r w:rsidR="00C45559">
          <w:t xml:space="preserve"> </w:t>
        </w:r>
      </w:ins>
      <w:ins w:id="130" w:author="youmap" w:date="2012-10-12T06:02:00Z">
        <w:r w:rsidR="00C00288">
          <w:t xml:space="preserve"> can be obtained according to the features o</w:t>
        </w:r>
        <w:r w:rsidR="00886024">
          <w:t>f the images to take into account different fiber width, length and dynamic intensity change.</w:t>
        </w:r>
      </w:ins>
      <w:ins w:id="131" w:author="youmap" w:date="2012-10-12T06:22:00Z">
        <w:r w:rsidR="00C45559">
          <w:t xml:space="preserve"> </w:t>
        </w:r>
      </w:ins>
      <w:ins w:id="132" w:author="youmap" w:date="2012-10-12T06:25:00Z">
        <w:r w:rsidR="00C45559">
          <w:t>In addition, a</w:t>
        </w:r>
      </w:ins>
      <w:ins w:id="133" w:author="youmap" w:date="2012-10-12T06:23:00Z">
        <w:r w:rsidR="00C45559">
          <w:t xml:space="preserve">lthough the hard </w:t>
        </w:r>
        <w:proofErr w:type="spellStart"/>
        <w:r w:rsidR="00C45559">
          <w:t>thresholding</w:t>
        </w:r>
      </w:ins>
      <w:proofErr w:type="spellEnd"/>
      <w:ins w:id="134" w:author="youmap" w:date="2012-10-12T06:33:00Z">
        <w:r w:rsidR="0090243D">
          <w:t xml:space="preserve"> approach</w:t>
        </w:r>
      </w:ins>
      <w:ins w:id="135" w:author="youmap" w:date="2012-10-12T06:24:00Z">
        <w:r w:rsidR="00C45559">
          <w:t xml:space="preserve"> us</w:t>
        </w:r>
      </w:ins>
      <w:ins w:id="136" w:author="youmap" w:date="2012-10-12T06:25:00Z">
        <w:r w:rsidR="00C45559">
          <w:t xml:space="preserve">ed </w:t>
        </w:r>
      </w:ins>
      <w:ins w:id="137" w:author="youmap" w:date="2012-10-12T06:24:00Z">
        <w:r w:rsidR="0090243D">
          <w:t xml:space="preserve">in </w:t>
        </w:r>
      </w:ins>
      <w:ins w:id="138" w:author="youmap" w:date="2012-10-12T06:33:00Z">
        <w:r w:rsidR="0090243D">
          <w:t xml:space="preserve">curvelet </w:t>
        </w:r>
      </w:ins>
      <w:ins w:id="139" w:author="youmap" w:date="2012-10-12T06:34:00Z">
        <w:r w:rsidR="0090243D">
          <w:t>transform</w:t>
        </w:r>
      </w:ins>
      <w:ins w:id="140" w:author="youmap" w:date="2012-10-12T06:33:00Z">
        <w:r w:rsidR="0090243D">
          <w:t xml:space="preserve"> </w:t>
        </w:r>
      </w:ins>
      <w:ins w:id="141" w:author="youmap" w:date="2012-10-12T06:35:00Z">
        <w:r w:rsidR="0090243D">
          <w:t>has robust performance for</w:t>
        </w:r>
      </w:ins>
      <w:ins w:id="142" w:author="youmap" w:date="2012-10-12T06:30:00Z">
        <w:r w:rsidR="00C45559">
          <w:t xml:space="preserve"> most cases</w:t>
        </w:r>
      </w:ins>
      <w:ins w:id="143" w:author="youmap" w:date="2012-10-12T06:31:00Z">
        <w:r w:rsidR="00C45559">
          <w:t xml:space="preserve"> we have tested</w:t>
        </w:r>
      </w:ins>
      <w:ins w:id="144" w:author="youmap" w:date="2012-10-12T06:26:00Z">
        <w:r w:rsidR="00C45559">
          <w:t>, o</w:t>
        </w:r>
      </w:ins>
      <w:ins w:id="145" w:author="youmap" w:date="2012-10-12T06:22:00Z">
        <w:r w:rsidR="00C45559">
          <w:t xml:space="preserve">ther </w:t>
        </w:r>
      </w:ins>
      <w:ins w:id="146" w:author="youmap" w:date="2012-10-12T06:26:00Z">
        <w:r w:rsidR="00C45559">
          <w:t xml:space="preserve">soft </w:t>
        </w:r>
        <w:proofErr w:type="spellStart"/>
        <w:r w:rsidR="00C45559">
          <w:t>thresholding</w:t>
        </w:r>
        <w:proofErr w:type="spellEnd"/>
        <w:r w:rsidR="00C45559">
          <w:t xml:space="preserve"> or </w:t>
        </w:r>
        <w:proofErr w:type="spellStart"/>
        <w:r w:rsidR="00C45559">
          <w:t>scale_adaptive</w:t>
        </w:r>
        <w:proofErr w:type="spellEnd"/>
        <w:r w:rsidR="00C45559">
          <w:t xml:space="preserve"> </w:t>
        </w:r>
      </w:ins>
      <w:proofErr w:type="spellStart"/>
      <w:ins w:id="147" w:author="youmap" w:date="2012-10-12T06:22:00Z">
        <w:r w:rsidR="00C45559">
          <w:t>thresholding</w:t>
        </w:r>
      </w:ins>
      <w:proofErr w:type="spellEnd"/>
      <w:ins w:id="148" w:author="youmap" w:date="2012-10-12T06:32:00Z">
        <w:r w:rsidR="00C45559">
          <w:t xml:space="preserve"> techniques </w:t>
        </w:r>
        <w:r w:rsidR="0090243D">
          <w:t>can be adopted to</w:t>
        </w:r>
      </w:ins>
      <w:ins w:id="149" w:author="youmap" w:date="2012-10-12T06:22:00Z">
        <w:r w:rsidR="00C45559">
          <w:t xml:space="preserve"> </w:t>
        </w:r>
      </w:ins>
      <w:ins w:id="150" w:author="youmap" w:date="2012-10-12T06:35:00Z">
        <w:r w:rsidR="0090243D">
          <w:t>fine</w:t>
        </w:r>
      </w:ins>
      <w:ins w:id="151" w:author="youmap" w:date="2012-10-12T06:36:00Z">
        <w:r w:rsidR="0090243D">
          <w:t>ly</w:t>
        </w:r>
      </w:ins>
      <w:ins w:id="152" w:author="youmap" w:date="2012-10-12T06:35:00Z">
        <w:r w:rsidR="0090243D">
          <w:t xml:space="preserve"> adjust the</w:t>
        </w:r>
      </w:ins>
      <w:ins w:id="153" w:author="youmap" w:date="2012-10-12T06:36:00Z">
        <w:r w:rsidR="002C71DA">
          <w:t xml:space="preserve"> CT-reconstruction image</w:t>
        </w:r>
      </w:ins>
      <w:ins w:id="154" w:author="youmap" w:date="2012-10-12T06:37:00Z">
        <w:r w:rsidR="0090243D">
          <w:t>.</w:t>
        </w:r>
      </w:ins>
      <w:ins w:id="155" w:author="youmap" w:date="2012-10-12T06:43:00Z">
        <w:r w:rsidR="00D90087">
          <w:t xml:space="preserve"> The CurveAlign software[</w:t>
        </w:r>
      </w:ins>
      <w:ins w:id="156" w:author="youmap" w:date="2012-10-12T07:19:00Z">
        <w:r w:rsidR="00A0037F">
          <w:t>ref</w:t>
        </w:r>
      </w:ins>
      <w:ins w:id="157" w:author="youmap" w:date="2012-10-12T06:43:00Z">
        <w:r w:rsidR="00D90087">
          <w:t xml:space="preserve">] </w:t>
        </w:r>
      </w:ins>
      <w:ins w:id="158" w:author="youmap" w:date="2012-10-12T07:19:00Z">
        <w:r w:rsidR="00A0037F">
          <w:t xml:space="preserve">previously </w:t>
        </w:r>
      </w:ins>
      <w:ins w:id="159" w:author="youmap" w:date="2012-10-12T06:43:00Z">
        <w:r w:rsidR="00D90087">
          <w:t xml:space="preserve">developed in our group </w:t>
        </w:r>
      </w:ins>
      <w:ins w:id="160" w:author="youmap" w:date="2012-10-12T07:14:00Z">
        <w:r w:rsidR="00D07D0C">
          <w:t xml:space="preserve">which can </w:t>
        </w:r>
      </w:ins>
      <w:ins w:id="161" w:author="youmap" w:date="2012-10-12T07:15:00Z">
        <w:r w:rsidR="00D07D0C">
          <w:t xml:space="preserve">be used to </w:t>
        </w:r>
      </w:ins>
      <w:ins w:id="162" w:author="youmap" w:date="2012-10-12T07:14:00Z">
        <w:r w:rsidR="00D07D0C">
          <w:t>show the curvelet</w:t>
        </w:r>
      </w:ins>
      <w:ins w:id="163" w:author="youmap" w:date="2012-10-12T07:15:00Z">
        <w:r w:rsidR="00D07D0C">
          <w:t>s</w:t>
        </w:r>
      </w:ins>
      <w:ins w:id="164" w:author="youmap" w:date="2012-10-12T07:14:00Z">
        <w:r w:rsidR="00D07D0C">
          <w:t xml:space="preserve"> </w:t>
        </w:r>
      </w:ins>
      <w:ins w:id="165" w:author="youmap" w:date="2012-10-12T07:15:00Z">
        <w:r w:rsidR="00D07D0C">
          <w:t xml:space="preserve">center and </w:t>
        </w:r>
      </w:ins>
      <w:ins w:id="166" w:author="youmap" w:date="2012-10-12T07:14:00Z">
        <w:r w:rsidR="00D07D0C">
          <w:t xml:space="preserve">direction of the </w:t>
        </w:r>
      </w:ins>
      <w:ins w:id="167" w:author="youmap" w:date="2012-10-12T07:15:00Z">
        <w:r w:rsidR="00D07D0C">
          <w:t xml:space="preserve">fiber </w:t>
        </w:r>
      </w:ins>
      <w:ins w:id="168" w:author="youmap" w:date="2012-10-12T07:14:00Z">
        <w:r w:rsidR="00D07D0C">
          <w:t>edge</w:t>
        </w:r>
      </w:ins>
      <w:ins w:id="169" w:author="youmap" w:date="2012-10-12T07:15:00Z">
        <w:r w:rsidR="00D07D0C">
          <w:t xml:space="preserve">s at </w:t>
        </w:r>
      </w:ins>
      <w:ins w:id="170" w:author="youmap" w:date="2012-10-12T07:19:00Z">
        <w:r w:rsidR="00A0037F">
          <w:t xml:space="preserve">a </w:t>
        </w:r>
      </w:ins>
      <w:ins w:id="171" w:author="youmap" w:date="2012-10-12T07:15:00Z">
        <w:r w:rsidR="00D07D0C">
          <w:t xml:space="preserve">specified scale </w:t>
        </w:r>
      </w:ins>
      <w:ins w:id="172" w:author="youmap" w:date="2012-10-12T07:14:00Z">
        <w:r w:rsidR="00D07D0C">
          <w:t xml:space="preserve"> </w:t>
        </w:r>
      </w:ins>
      <w:ins w:id="173" w:author="youmap" w:date="2012-10-12T06:43:00Z">
        <w:r w:rsidR="00D90087">
          <w:t xml:space="preserve">may also </w:t>
        </w:r>
        <w:r w:rsidR="00A0037F">
          <w:t xml:space="preserve">be helpful </w:t>
        </w:r>
      </w:ins>
      <w:ins w:id="174" w:author="youmap" w:date="2012-10-12T07:20:00Z">
        <w:r w:rsidR="00A0037F">
          <w:t>for</w:t>
        </w:r>
      </w:ins>
      <w:ins w:id="175" w:author="youmap" w:date="2012-10-12T07:13:00Z">
        <w:r w:rsidR="00A0037F">
          <w:t xml:space="preserve"> choos</w:t>
        </w:r>
      </w:ins>
      <w:ins w:id="176" w:author="youmap" w:date="2012-10-12T07:20:00Z">
        <w:r w:rsidR="00A0037F">
          <w:t>ing</w:t>
        </w:r>
      </w:ins>
      <w:ins w:id="177" w:author="youmap" w:date="2012-10-12T07:13:00Z">
        <w:r w:rsidR="00D07D0C">
          <w:t xml:space="preserve"> the </w:t>
        </w:r>
      </w:ins>
      <w:ins w:id="178" w:author="youmap" w:date="2012-10-12T07:16:00Z">
        <w:r w:rsidR="00D07D0C">
          <w:t>optimal scales and threshold of the curvelet coefficients.</w:t>
        </w:r>
      </w:ins>
      <w:ins w:id="179" w:author="youmap" w:date="2012-10-12T06:43:00Z">
        <w:r w:rsidR="00D90087">
          <w:t xml:space="preserve"> </w:t>
        </w:r>
      </w:ins>
      <w:ins w:id="180" w:author="youmap" w:date="2012-10-12T06:35:00Z">
        <w:r w:rsidR="0090243D">
          <w:t xml:space="preserve"> </w:t>
        </w:r>
      </w:ins>
      <w:ins w:id="181" w:author="youmap" w:date="2012-10-12T05:59:00Z">
        <w:r w:rsidR="00C00288">
          <w:t xml:space="preserve"> </w:t>
        </w:r>
      </w:ins>
      <w:r w:rsidR="00203D32">
        <w:t>These advantages</w:t>
      </w:r>
      <w:r w:rsidR="00E93D1C">
        <w:t xml:space="preserve"> may</w:t>
      </w:r>
      <w:r w:rsidR="00203D32">
        <w:t xml:space="preserve"> make FIRE more applicable to deal with a variety of images with complicated features such as </w:t>
      </w:r>
      <w:r w:rsidR="00E93D1C">
        <w:t xml:space="preserve">low signal to </w:t>
      </w:r>
      <w:r w:rsidR="00203D32">
        <w:t>noise</w:t>
      </w:r>
      <w:r w:rsidR="00E93D1C">
        <w:t xml:space="preserve"> ratio</w:t>
      </w:r>
      <w:r w:rsidR="00203D32">
        <w:t xml:space="preserve">, </w:t>
      </w:r>
      <w:r w:rsidR="00E93D1C">
        <w:t xml:space="preserve">high </w:t>
      </w:r>
      <w:r w:rsidR="00AA6E27">
        <w:t xml:space="preserve">fiber </w:t>
      </w:r>
      <w:r w:rsidR="00203D32">
        <w:t>density</w:t>
      </w:r>
      <w:r w:rsidR="00E93D1C">
        <w:t xml:space="preserve">, </w:t>
      </w:r>
      <w:r w:rsidR="00AA6E27">
        <w:t>or non-stationary</w:t>
      </w:r>
      <w:r w:rsidR="00E93D1C">
        <w:t xml:space="preserve"> </w:t>
      </w:r>
      <w:r w:rsidR="00AA6E27">
        <w:t xml:space="preserve">image </w:t>
      </w:r>
      <w:r w:rsidR="00E93D1C">
        <w:t xml:space="preserve">intensity </w:t>
      </w:r>
      <w:r w:rsidR="00AA6E27">
        <w:t>or</w:t>
      </w:r>
      <w:r w:rsidR="00E93D1C">
        <w:t xml:space="preserve"> </w:t>
      </w:r>
      <w:proofErr w:type="spellStart"/>
      <w:r w:rsidR="00E93D1C">
        <w:t>contrast</w:t>
      </w:r>
      <w:del w:id="182" w:author="youmap" w:date="2012-10-12T07:46:00Z">
        <w:r w:rsidR="00AA6E27" w:rsidDel="00B24FEC">
          <w:delText xml:space="preserve">. </w:delText>
        </w:r>
        <w:r w:rsidR="00E93D1C" w:rsidDel="00B24FEC">
          <w:delText xml:space="preserve">It is worth mentioning </w:delText>
        </w:r>
        <w:r w:rsidR="004E492E" w:rsidDel="00B24FEC">
          <w:delText xml:space="preserve">that, </w:delText>
        </w:r>
        <w:r w:rsidR="00E93D1C" w:rsidDel="00B24FEC">
          <w:delText xml:space="preserve">although the </w:delText>
        </w:r>
        <w:r w:rsidR="004E492E" w:rsidDel="00B24FEC">
          <w:delText>preprocessing method can extend</w:delText>
        </w:r>
        <w:r w:rsidR="00AA6E27" w:rsidDel="00B24FEC">
          <w:delText xml:space="preserve"> the</w:delText>
        </w:r>
        <w:r w:rsidR="004E492E" w:rsidDel="00B24FEC">
          <w:delText xml:space="preserve"> FIRE algorithm's application to a larger field, they </w:delText>
        </w:r>
        <w:r w:rsidR="00AA6E27" w:rsidDel="00B24FEC">
          <w:delText>may</w:delText>
        </w:r>
        <w:r w:rsidR="004E492E" w:rsidDel="00B24FEC">
          <w:delText xml:space="preserve"> do little about some limitations that </w:delText>
        </w:r>
        <w:r w:rsidR="00AA6E27" w:rsidDel="00B24FEC">
          <w:delText xml:space="preserve">the </w:delText>
        </w:r>
        <w:r w:rsidR="004E492E" w:rsidDel="00B24FEC">
          <w:delText>FIRE algorithm faces</w:delText>
        </w:r>
        <w:r w:rsidR="00B205B6" w:rsidDel="00B24FEC">
          <w:delText xml:space="preserve"> and were observed in our testing</w:delText>
        </w:r>
        <w:r w:rsidR="004E492E" w:rsidDel="00B24FEC">
          <w:delText xml:space="preserve">, such as the ability to </w:delText>
        </w:r>
        <w:r w:rsidR="00AA6E27" w:rsidDel="00B24FEC">
          <w:delText>always properly segment crossing or cross-linked fibers,</w:delText>
        </w:r>
        <w:r w:rsidR="00B205B6" w:rsidDel="00B24FEC">
          <w:delText xml:space="preserve"> </w:delText>
        </w:r>
        <w:r w:rsidR="00AA6E27" w:rsidDel="00B24FEC">
          <w:delText>extremly curvy fibers,</w:delText>
        </w:r>
        <w:r w:rsidR="00EB23DD" w:rsidDel="00B24FEC">
          <w:delText xml:space="preserve"> or fiber</w:delText>
        </w:r>
        <w:r w:rsidR="00BD7634" w:rsidDel="00B24FEC">
          <w:delText>s with gaps due to the fibers traveling in and out of the focal plane.</w:delText>
        </w:r>
      </w:del>
      <w:proofErr w:type="spellEnd"/>
    </w:p>
    <w:p w:rsidR="009D2D73" w:rsidRDefault="00932992" w:rsidP="0041300B">
      <w:pPr>
        <w:rPr>
          <w:ins w:id="183" w:author="youmap" w:date="2012-10-12T08:02:00Z"/>
        </w:rPr>
      </w:pPr>
      <w:ins w:id="184" w:author="youmap" w:date="2012-10-04T15:35:00Z">
        <w:r>
          <w:lastRenderedPageBreak/>
          <w:t>With regard</w:t>
        </w:r>
        <w:r w:rsidR="00D4317A">
          <w:t xml:space="preserve"> to the other filters, </w:t>
        </w:r>
      </w:ins>
      <w:ins w:id="185" w:author="youmap" w:date="2012-10-04T15:20:00Z">
        <w:r w:rsidR="00D4317A">
          <w:t xml:space="preserve">Gaussian filter is </w:t>
        </w:r>
      </w:ins>
      <w:ins w:id="186" w:author="youmap" w:date="2012-10-04T15:27:00Z">
        <w:r w:rsidR="00D4317A">
          <w:t xml:space="preserve">a low pass filter </w:t>
        </w:r>
      </w:ins>
      <w:ins w:id="187" w:author="youmap" w:date="2012-10-04T15:31:00Z">
        <w:r w:rsidR="00D4317A">
          <w:t xml:space="preserve">and can attenuate the high frequency noise. However, </w:t>
        </w:r>
        <w:proofErr w:type="spellStart"/>
        <w:r w:rsidR="00D4317A">
          <w:t>its</w:t>
        </w:r>
      </w:ins>
      <w:proofErr w:type="spellEnd"/>
      <w:ins w:id="188" w:author="youmap" w:date="2012-10-04T15:27:00Z">
        <w:r w:rsidR="00D4317A">
          <w:t xml:space="preserve"> essential function is </w:t>
        </w:r>
      </w:ins>
      <w:ins w:id="189" w:author="youmap" w:date="2012-10-04T15:29:00Z">
        <w:r w:rsidR="00D4317A">
          <w:t xml:space="preserve">to </w:t>
        </w:r>
      </w:ins>
      <w:ins w:id="190" w:author="youmap" w:date="2012-10-04T15:27:00Z">
        <w:r w:rsidR="00D4317A">
          <w:t>smooth</w:t>
        </w:r>
      </w:ins>
      <w:ins w:id="191" w:author="youmap" w:date="2012-10-12T07:20:00Z">
        <w:r w:rsidR="00A0037F">
          <w:t xml:space="preserve"> or </w:t>
        </w:r>
      </w:ins>
      <w:ins w:id="192" w:author="youmap" w:date="2012-10-04T15:30:00Z">
        <w:r w:rsidR="00D4317A">
          <w:t>blur</w:t>
        </w:r>
      </w:ins>
      <w:ins w:id="193" w:author="youmap" w:date="2012-10-04T15:29:00Z">
        <w:r w:rsidR="00D4317A">
          <w:t xml:space="preserve"> the image </w:t>
        </w:r>
      </w:ins>
      <w:ins w:id="194" w:author="youmap" w:date="2012-10-04T15:31:00Z">
        <w:r w:rsidR="00D4317A">
          <w:t xml:space="preserve">which </w:t>
        </w:r>
      </w:ins>
      <w:ins w:id="195" w:author="youmap" w:date="2012-10-04T15:32:00Z">
        <w:r>
          <w:t>can</w:t>
        </w:r>
      </w:ins>
      <w:ins w:id="196" w:author="youmap" w:date="2012-10-04T15:37:00Z">
        <w:r>
          <w:t>'t</w:t>
        </w:r>
      </w:ins>
      <w:ins w:id="197" w:author="youmap" w:date="2012-10-04T15:32:00Z">
        <w:r>
          <w:t xml:space="preserve"> </w:t>
        </w:r>
      </w:ins>
      <w:ins w:id="198" w:author="youmap" w:date="2012-10-04T15:36:00Z">
        <w:r>
          <w:t xml:space="preserve">meet the needs of fiber </w:t>
        </w:r>
      </w:ins>
      <w:ins w:id="199" w:author="youmap" w:date="2012-10-04T15:32:00Z">
        <w:r w:rsidR="00D4317A">
          <w:t>edge enhancement.</w:t>
        </w:r>
      </w:ins>
      <w:ins w:id="200" w:author="youmap" w:date="2012-10-04T15:37:00Z">
        <w:r>
          <w:t xml:space="preserve"> </w:t>
        </w:r>
      </w:ins>
      <w:ins w:id="201" w:author="youmap" w:date="2012-10-04T15:32:00Z">
        <w:r w:rsidR="00D4317A">
          <w:t xml:space="preserve"> </w:t>
        </w:r>
      </w:ins>
      <w:ins w:id="202" w:author="youmap" w:date="2012-10-04T16:51:00Z">
        <w:r w:rsidR="00903E39">
          <w:t>Although</w:t>
        </w:r>
      </w:ins>
      <w:ins w:id="203" w:author="youmap" w:date="2012-10-04T15:38:00Z">
        <w:r w:rsidR="009D2D73">
          <w:t xml:space="preserve"> the </w:t>
        </w:r>
      </w:ins>
      <w:proofErr w:type="spellStart"/>
      <w:ins w:id="204" w:author="youmap" w:date="2012-10-04T16:53:00Z">
        <w:r w:rsidR="009D2D73">
          <w:t>T</w:t>
        </w:r>
      </w:ins>
      <w:ins w:id="205" w:author="youmap" w:date="2012-10-04T15:38:00Z">
        <w:r>
          <w:t>ubeness</w:t>
        </w:r>
        <w:proofErr w:type="spellEnd"/>
        <w:r>
          <w:t xml:space="preserve"> </w:t>
        </w:r>
        <w:proofErr w:type="spellStart"/>
        <w:r>
          <w:t>plugin</w:t>
        </w:r>
        <w:proofErr w:type="spellEnd"/>
        <w:r>
          <w:t xml:space="preserve"> in Fiji</w:t>
        </w:r>
      </w:ins>
      <w:ins w:id="206" w:author="youmap" w:date="2012-10-04T16:42:00Z">
        <w:r w:rsidR="00903E39">
          <w:t xml:space="preserve"> is capable of </w:t>
        </w:r>
      </w:ins>
      <w:ins w:id="207" w:author="youmap" w:date="2012-10-04T15:38:00Z">
        <w:r>
          <w:t xml:space="preserve"> </w:t>
        </w:r>
      </w:ins>
      <w:ins w:id="208" w:author="youmap" w:date="2012-10-04T16:48:00Z">
        <w:r w:rsidR="00903E39">
          <w:t>enhanc</w:t>
        </w:r>
      </w:ins>
      <w:ins w:id="209" w:author="youmap" w:date="2012-10-04T16:49:00Z">
        <w:r w:rsidR="00903E39">
          <w:t>ing</w:t>
        </w:r>
      </w:ins>
      <w:ins w:id="210" w:author="youmap" w:date="2012-10-04T16:48:00Z">
        <w:r w:rsidR="00903E39">
          <w:t xml:space="preserve"> line</w:t>
        </w:r>
      </w:ins>
      <w:ins w:id="211" w:author="youmap" w:date="2012-10-04T16:49:00Z">
        <w:r w:rsidR="00903E39">
          <w:t>/curve structure</w:t>
        </w:r>
      </w:ins>
      <w:ins w:id="212" w:author="youmap" w:date="2012-10-04T16:50:00Z">
        <w:r w:rsidR="00903E39">
          <w:t>s</w:t>
        </w:r>
      </w:ins>
      <w:ins w:id="213" w:author="youmap" w:date="2012-10-04T16:49:00Z">
        <w:r w:rsidR="00903E39">
          <w:t xml:space="preserve"> and </w:t>
        </w:r>
      </w:ins>
      <w:ins w:id="214" w:author="youmap" w:date="2012-10-04T16:50:00Z">
        <w:r w:rsidR="00903E39">
          <w:t xml:space="preserve">recovering these structures of </w:t>
        </w:r>
      </w:ins>
      <w:ins w:id="215" w:author="youmap" w:date="2012-10-04T16:51:00Z">
        <w:r w:rsidR="00903E39">
          <w:t xml:space="preserve">different width, it </w:t>
        </w:r>
      </w:ins>
      <w:ins w:id="216" w:author="youmap" w:date="2012-10-10T12:27:00Z">
        <w:r w:rsidR="00AF3191">
          <w:t>may lose some detailed fiber i</w:t>
        </w:r>
      </w:ins>
      <w:ins w:id="217" w:author="youmap" w:date="2012-10-10T12:28:00Z">
        <w:r w:rsidR="00AF3191">
          <w:t>n</w:t>
        </w:r>
      </w:ins>
      <w:ins w:id="218" w:author="youmap" w:date="2012-10-10T12:27:00Z">
        <w:r w:rsidR="00AF3191">
          <w:t>for</w:t>
        </w:r>
      </w:ins>
      <w:ins w:id="219" w:author="youmap" w:date="2012-10-10T12:28:00Z">
        <w:r w:rsidR="00AF3191">
          <w:t>m</w:t>
        </w:r>
      </w:ins>
      <w:ins w:id="220" w:author="youmap" w:date="2012-10-10T12:27:00Z">
        <w:r w:rsidR="00AF3191">
          <w:t xml:space="preserve">ation such as in </w:t>
        </w:r>
      </w:ins>
      <w:ins w:id="221" w:author="youmap" w:date="2012-10-10T12:29:00Z">
        <w:r w:rsidR="00AF3191">
          <w:t xml:space="preserve">? </w:t>
        </w:r>
      </w:ins>
      <w:ins w:id="222" w:author="youmap" w:date="2012-10-12T07:21:00Z">
        <w:r w:rsidR="00A0037F">
          <w:t xml:space="preserve">and its </w:t>
        </w:r>
      </w:ins>
      <w:ins w:id="223" w:author="youmap" w:date="2012-10-12T07:30:00Z">
        <w:r w:rsidR="00994FFB">
          <w:t xml:space="preserve">ability </w:t>
        </w:r>
      </w:ins>
      <w:ins w:id="224" w:author="youmap" w:date="2012-10-12T07:21:00Z">
        <w:r w:rsidR="00A0037F">
          <w:t>of multiscale</w:t>
        </w:r>
      </w:ins>
      <w:ins w:id="225" w:author="youmap" w:date="2012-10-12T07:22:00Z">
        <w:r w:rsidR="00A0037F">
          <w:t xml:space="preserve"> analysis </w:t>
        </w:r>
      </w:ins>
      <w:ins w:id="226" w:author="youmap" w:date="2012-10-12T07:31:00Z">
        <w:r w:rsidR="00994FFB">
          <w:t xml:space="preserve">and </w:t>
        </w:r>
      </w:ins>
      <w:ins w:id="227" w:author="youmap" w:date="2012-10-12T07:32:00Z">
        <w:r w:rsidR="00994FFB">
          <w:t xml:space="preserve">fiber </w:t>
        </w:r>
      </w:ins>
      <w:ins w:id="228" w:author="youmap" w:date="2012-10-12T07:31:00Z">
        <w:r w:rsidR="00994FFB">
          <w:t>orientation</w:t>
        </w:r>
      </w:ins>
      <w:ins w:id="229" w:author="youmap" w:date="2012-10-12T07:32:00Z">
        <w:r w:rsidR="00994FFB">
          <w:t xml:space="preserve"> extraction</w:t>
        </w:r>
      </w:ins>
      <w:ins w:id="230" w:author="youmap" w:date="2012-10-12T07:31:00Z">
        <w:r w:rsidR="00994FFB">
          <w:t xml:space="preserve"> </w:t>
        </w:r>
      </w:ins>
      <w:ins w:id="231" w:author="youmap" w:date="2012-10-12T07:22:00Z">
        <w:r w:rsidR="00A0037F">
          <w:t xml:space="preserve">for SHG collagen images is yet to be evaluated </w:t>
        </w:r>
      </w:ins>
      <w:ins w:id="232" w:author="youmap" w:date="2012-10-10T12:30:00Z">
        <w:r w:rsidR="00AF3191">
          <w:t xml:space="preserve">partly because </w:t>
        </w:r>
      </w:ins>
      <w:proofErr w:type="spellStart"/>
      <w:ins w:id="233" w:author="youmap" w:date="2012-10-12T07:27:00Z">
        <w:r w:rsidR="00994FFB">
          <w:t>Tubeness</w:t>
        </w:r>
        <w:proofErr w:type="spellEnd"/>
        <w:r w:rsidR="00994FFB">
          <w:t xml:space="preserve"> filter </w:t>
        </w:r>
      </w:ins>
      <w:ins w:id="234" w:author="youmap" w:date="2012-10-04T17:07:00Z">
        <w:r w:rsidR="00994FFB">
          <w:t>is not</w:t>
        </w:r>
      </w:ins>
      <w:ins w:id="235" w:author="youmap" w:date="2012-10-10T12:29:00Z">
        <w:r w:rsidR="00AF3191">
          <w:t xml:space="preserve"> </w:t>
        </w:r>
      </w:ins>
      <w:ins w:id="236" w:author="youmap" w:date="2012-10-12T07:26:00Z">
        <w:r w:rsidR="00994FFB">
          <w:t xml:space="preserve">as </w:t>
        </w:r>
      </w:ins>
      <w:ins w:id="237" w:author="youmap" w:date="2012-10-12T07:27:00Z">
        <w:r w:rsidR="00994FFB">
          <w:t xml:space="preserve"> a </w:t>
        </w:r>
      </w:ins>
      <w:ins w:id="238" w:author="youmap" w:date="2012-10-12T07:28:00Z">
        <w:r w:rsidR="00994FFB">
          <w:t xml:space="preserve">universal and well </w:t>
        </w:r>
      </w:ins>
      <w:ins w:id="239" w:author="youmap" w:date="2012-10-12T07:23:00Z">
        <w:r w:rsidR="00994FFB">
          <w:t xml:space="preserve">mathematically </w:t>
        </w:r>
      </w:ins>
      <w:ins w:id="240" w:author="youmap" w:date="2012-10-12T07:24:00Z">
        <w:r w:rsidR="00994FFB">
          <w:t xml:space="preserve"> grounded</w:t>
        </w:r>
      </w:ins>
      <w:ins w:id="241" w:author="youmap" w:date="2012-10-12T07:28:00Z">
        <w:r w:rsidR="00994FFB">
          <w:t xml:space="preserve"> multiscale methods </w:t>
        </w:r>
      </w:ins>
      <w:ins w:id="242" w:author="youmap" w:date="2012-10-12T07:24:00Z">
        <w:r w:rsidR="00994FFB">
          <w:t xml:space="preserve"> </w:t>
        </w:r>
      </w:ins>
      <w:ins w:id="243" w:author="youmap" w:date="2012-10-10T12:30:00Z">
        <w:r w:rsidR="00AF3191">
          <w:t>as</w:t>
        </w:r>
      </w:ins>
      <w:ins w:id="244" w:author="youmap" w:date="2012-10-12T07:32:00Z">
        <w:r w:rsidR="00994FFB">
          <w:t xml:space="preserve"> curvelet transform. </w:t>
        </w:r>
      </w:ins>
      <w:ins w:id="245" w:author="youmap" w:date="2012-10-10T12:30:00Z">
        <w:r w:rsidR="00AF3191">
          <w:t xml:space="preserve"> </w:t>
        </w:r>
      </w:ins>
    </w:p>
    <w:p w:rsidR="00B24FEC" w:rsidRDefault="00B24FEC" w:rsidP="00B24FEC">
      <w:pPr>
        <w:rPr>
          <w:ins w:id="246" w:author="youmap" w:date="2012-10-12T07:46:00Z"/>
        </w:rPr>
      </w:pPr>
      <w:ins w:id="247" w:author="youmap" w:date="2012-10-12T07:46:00Z">
        <w:r w:rsidDel="00AA6E27">
          <w:t xml:space="preserve"> </w:t>
        </w:r>
        <w:r>
          <w:t xml:space="preserve">It is worth mentioning that, although the </w:t>
        </w:r>
        <w:r>
          <w:t xml:space="preserve">preprocessing </w:t>
        </w:r>
      </w:ins>
      <w:ins w:id="248" w:author="youmap" w:date="2012-10-12T07:52:00Z">
        <w:r>
          <w:t>methods</w:t>
        </w:r>
      </w:ins>
      <w:ins w:id="249" w:author="youmap" w:date="2012-10-12T07:46:00Z">
        <w:r>
          <w:t xml:space="preserve"> can extend</w:t>
        </w:r>
        <w:r w:rsidR="00E91E17">
          <w:t xml:space="preserve"> </w:t>
        </w:r>
        <w:r>
          <w:t>FIRE algorithm</w:t>
        </w:r>
        <w:r>
          <w:t>'s</w:t>
        </w:r>
      </w:ins>
      <w:ins w:id="250" w:author="youmap" w:date="2012-10-12T07:51:00Z">
        <w:r>
          <w:t xml:space="preserve"> to some degree</w:t>
        </w:r>
      </w:ins>
      <w:ins w:id="251" w:author="youmap" w:date="2012-10-12T07:46:00Z">
        <w:r>
          <w:t xml:space="preserve">, they may do little about some </w:t>
        </w:r>
      </w:ins>
      <w:ins w:id="252" w:author="youmap" w:date="2012-10-12T07:48:00Z">
        <w:r>
          <w:t xml:space="preserve">intrinsic </w:t>
        </w:r>
      </w:ins>
      <w:ins w:id="253" w:author="youmap" w:date="2012-10-12T07:46:00Z">
        <w:r>
          <w:t xml:space="preserve">limitations </w:t>
        </w:r>
      </w:ins>
      <w:ins w:id="254" w:author="youmap" w:date="2012-10-12T07:49:00Z">
        <w:r>
          <w:t xml:space="preserve">of </w:t>
        </w:r>
      </w:ins>
      <w:ins w:id="255" w:author="youmap" w:date="2012-10-12T07:46:00Z">
        <w:r>
          <w:t>FIRE</w:t>
        </w:r>
      </w:ins>
      <w:ins w:id="256" w:author="youmap" w:date="2012-10-12T07:59:00Z">
        <w:r w:rsidR="00E91E17">
          <w:t>,</w:t>
        </w:r>
      </w:ins>
      <w:ins w:id="257" w:author="youmap" w:date="2012-10-12T07:49:00Z">
        <w:r>
          <w:t xml:space="preserve"> </w:t>
        </w:r>
      </w:ins>
      <w:ins w:id="258" w:author="youmap" w:date="2012-10-12T07:46:00Z">
        <w:r>
          <w:t>such as the ability to always properly segment crossing or cross-linked fibers, extremely curvy fibers, or fibers with gaps due to the fibers travelin</w:t>
        </w:r>
        <w:r>
          <w:t>g in and out of the focal plane</w:t>
        </w:r>
      </w:ins>
      <w:ins w:id="259" w:author="youmap" w:date="2012-10-12T07:50:00Z">
        <w:r>
          <w:t xml:space="preserve"> as </w:t>
        </w:r>
      </w:ins>
      <w:ins w:id="260" w:author="youmap" w:date="2012-10-12T08:03:00Z">
        <w:r w:rsidR="00B859E1">
          <w:t>we</w:t>
        </w:r>
      </w:ins>
      <w:ins w:id="261" w:author="youmap" w:date="2012-10-12T07:50:00Z">
        <w:r>
          <w:t xml:space="preserve"> observed in our testing</w:t>
        </w:r>
        <w:r>
          <w:t>.</w:t>
        </w:r>
      </w:ins>
      <w:ins w:id="262" w:author="youmap" w:date="2012-10-12T07:51:00Z">
        <w:r>
          <w:t xml:space="preserve"> </w:t>
        </w:r>
      </w:ins>
      <w:ins w:id="263" w:author="youmap" w:date="2012-10-12T07:54:00Z">
        <w:r w:rsidR="00E91E17">
          <w:t xml:space="preserve">Advanced </w:t>
        </w:r>
      </w:ins>
      <w:ins w:id="264" w:author="youmap" w:date="2012-10-12T07:59:00Z">
        <w:r w:rsidR="00E91E17">
          <w:t>or intell</w:t>
        </w:r>
      </w:ins>
      <w:ins w:id="265" w:author="youmap" w:date="2012-10-12T08:00:00Z">
        <w:r w:rsidR="00E91E17">
          <w:t>i</w:t>
        </w:r>
      </w:ins>
      <w:ins w:id="266" w:author="youmap" w:date="2012-10-12T07:59:00Z">
        <w:r w:rsidR="00E91E17">
          <w:t xml:space="preserve">gent </w:t>
        </w:r>
      </w:ins>
      <w:ins w:id="267" w:author="youmap" w:date="2012-10-12T07:54:00Z">
        <w:r w:rsidR="00E91E17">
          <w:t>fiber extension strat</w:t>
        </w:r>
      </w:ins>
      <w:ins w:id="268" w:author="youmap" w:date="2012-10-12T07:59:00Z">
        <w:r w:rsidR="00E91E17">
          <w:t>e</w:t>
        </w:r>
      </w:ins>
      <w:ins w:id="269" w:author="youmap" w:date="2012-10-12T07:54:00Z">
        <w:r w:rsidR="00E91E17">
          <w:t xml:space="preserve">gy </w:t>
        </w:r>
      </w:ins>
      <w:ins w:id="270" w:author="youmap" w:date="2012-10-12T08:00:00Z">
        <w:r w:rsidR="00E91E17">
          <w:t>(ref, as Rob mentioned) and fiber segment</w:t>
        </w:r>
      </w:ins>
      <w:ins w:id="271" w:author="youmap" w:date="2012-10-12T08:01:00Z">
        <w:r w:rsidR="00E91E17">
          <w:t>ation</w:t>
        </w:r>
      </w:ins>
      <w:ins w:id="272" w:author="youmap" w:date="2012-10-12T08:02:00Z">
        <w:r w:rsidR="00E91E17">
          <w:t xml:space="preserve"> used in other fields</w:t>
        </w:r>
      </w:ins>
      <w:ins w:id="273" w:author="youmap" w:date="2012-10-12T08:00:00Z">
        <w:r w:rsidR="00E91E17">
          <w:t xml:space="preserve"> may help address </w:t>
        </w:r>
      </w:ins>
      <w:ins w:id="274" w:author="youmap" w:date="2012-10-12T08:02:00Z">
        <w:r w:rsidR="00E91E17">
          <w:t>this issue.</w:t>
        </w:r>
      </w:ins>
    </w:p>
    <w:p w:rsidR="001249CA" w:rsidRDefault="001249CA" w:rsidP="0041300B">
      <w:pPr>
        <w:rPr>
          <w:ins w:id="275" w:author="youmap" w:date="2012-10-11T16:17:00Z"/>
        </w:rPr>
      </w:pPr>
      <w:ins w:id="276" w:author="youmap" w:date="2012-10-11T14:43:00Z">
        <w:r>
          <w:t xml:space="preserve">Given </w:t>
        </w:r>
      </w:ins>
      <w:ins w:id="277" w:author="youmap" w:date="2012-10-12T08:10:00Z">
        <w:r w:rsidR="00194CA3">
          <w:t xml:space="preserve">an </w:t>
        </w:r>
        <w:r w:rsidR="00194CA3">
          <w:t xml:space="preserve">automated </w:t>
        </w:r>
        <w:r w:rsidR="00194CA3">
          <w:t xml:space="preserve"> and </w:t>
        </w:r>
      </w:ins>
      <w:ins w:id="278" w:author="youmap" w:date="2012-10-11T14:43:00Z">
        <w:r>
          <w:t xml:space="preserve">more accurate </w:t>
        </w:r>
      </w:ins>
      <w:ins w:id="279" w:author="youmap" w:date="2012-10-12T08:13:00Z">
        <w:r w:rsidR="00194CA3">
          <w:t xml:space="preserve">high-level </w:t>
        </w:r>
      </w:ins>
      <w:ins w:id="280" w:author="youmap" w:date="2012-10-12T08:04:00Z">
        <w:r w:rsidR="00194CA3">
          <w:t xml:space="preserve">collagen </w:t>
        </w:r>
      </w:ins>
      <w:ins w:id="281" w:author="youmap" w:date="2012-10-12T08:03:00Z">
        <w:r w:rsidR="00194CA3">
          <w:t>fiber extraction,</w:t>
        </w:r>
      </w:ins>
      <w:ins w:id="282" w:author="youmap" w:date="2012-10-12T08:08:00Z">
        <w:r w:rsidR="00194CA3">
          <w:t xml:space="preserve"> </w:t>
        </w:r>
      </w:ins>
      <w:ins w:id="283" w:author="youmap" w:date="2012-10-12T08:09:00Z">
        <w:r w:rsidR="00194CA3">
          <w:t xml:space="preserve">we can anticipate </w:t>
        </w:r>
      </w:ins>
      <w:ins w:id="284" w:author="youmap" w:date="2012-10-12T08:08:00Z">
        <w:r w:rsidR="00194CA3">
          <w:t xml:space="preserve">collagen alignment analysis </w:t>
        </w:r>
      </w:ins>
      <w:ins w:id="285" w:author="youmap" w:date="2012-10-12T08:10:00Z">
        <w:r w:rsidR="00194CA3">
          <w:t xml:space="preserve">can be </w:t>
        </w:r>
      </w:ins>
      <w:ins w:id="286" w:author="youmap" w:date="2012-10-12T08:11:00Z">
        <w:r w:rsidR="00194CA3">
          <w:t xml:space="preserve">practically applied to </w:t>
        </w:r>
      </w:ins>
      <w:ins w:id="287" w:author="youmap" w:date="2012-10-12T08:10:00Z">
        <w:r w:rsidR="00194CA3">
          <w:t xml:space="preserve"> </w:t>
        </w:r>
      </w:ins>
      <w:ins w:id="288" w:author="youmap" w:date="2012-10-12T08:12:00Z">
        <w:r w:rsidR="00194CA3">
          <w:t>a huge amount</w:t>
        </w:r>
      </w:ins>
      <w:ins w:id="289" w:author="youmap" w:date="2012-10-12T08:10:00Z">
        <w:r w:rsidR="00194CA3">
          <w:t xml:space="preserve"> of experimental data</w:t>
        </w:r>
      </w:ins>
      <w:ins w:id="290" w:author="youmap" w:date="2012-10-12T08:13:00Z">
        <w:r w:rsidR="00194CA3">
          <w:t xml:space="preserve"> </w:t>
        </w:r>
      </w:ins>
      <w:ins w:id="291" w:author="youmap" w:date="2012-10-12T08:12:00Z">
        <w:r w:rsidR="00194CA3">
          <w:t xml:space="preserve"> and extract more useful information </w:t>
        </w:r>
      </w:ins>
      <w:ins w:id="292" w:author="youmap" w:date="2012-10-12T08:13:00Z">
        <w:r w:rsidR="00B46603">
          <w:t xml:space="preserve">for cancer </w:t>
        </w:r>
      </w:ins>
      <w:ins w:id="293" w:author="youmap" w:date="2012-10-12T08:15:00Z">
        <w:r w:rsidR="00B46603">
          <w:t xml:space="preserve">diagnosis or and other relevant </w:t>
        </w:r>
      </w:ins>
      <w:ins w:id="294" w:author="youmap" w:date="2012-10-12T08:13:00Z">
        <w:r w:rsidR="00B46603">
          <w:t>research</w:t>
        </w:r>
      </w:ins>
      <w:ins w:id="295" w:author="youmap" w:date="2012-10-12T08:15:00Z">
        <w:r w:rsidR="00B46603">
          <w:t>es</w:t>
        </w:r>
      </w:ins>
      <w:ins w:id="296" w:author="youmap" w:date="2012-10-12T08:16:00Z">
        <w:r w:rsidR="00B46603">
          <w:t xml:space="preserve"> .</w:t>
        </w:r>
      </w:ins>
      <w:ins w:id="297" w:author="youmap" w:date="2012-10-12T08:17:00Z">
        <w:r w:rsidR="00B46603">
          <w:t>..</w:t>
        </w:r>
      </w:ins>
      <w:ins w:id="298" w:author="youmap" w:date="2012-10-12T08:15:00Z">
        <w:r w:rsidR="00B46603">
          <w:t xml:space="preserve"> (</w:t>
        </w:r>
      </w:ins>
      <w:ins w:id="299" w:author="youmap" w:date="2012-10-12T08:16:00Z">
        <w:r w:rsidR="00B46603">
          <w:t xml:space="preserve"> as those mentioned in section 1,emphasis again the importance )</w:t>
        </w:r>
      </w:ins>
      <w:ins w:id="300" w:author="youmap" w:date="2012-10-12T08:18:00Z">
        <w:r w:rsidR="00B46603">
          <w:t>.</w:t>
        </w:r>
      </w:ins>
      <w:ins w:id="301" w:author="youmap" w:date="2012-10-12T08:13:00Z">
        <w:r w:rsidR="00194CA3">
          <w:t xml:space="preserve"> </w:t>
        </w:r>
      </w:ins>
    </w:p>
    <w:p w:rsidR="00D83B75" w:rsidRPr="0041300B" w:rsidDel="006676CC" w:rsidRDefault="00B46603" w:rsidP="0041300B">
      <w:pPr>
        <w:rPr>
          <w:del w:id="302" w:author="youmap" w:date="2012-10-10T16:47:00Z"/>
        </w:rPr>
      </w:pPr>
      <w:ins w:id="303" w:author="youmap" w:date="2012-10-12T08:18:00Z">
        <w:r>
          <w:t xml:space="preserve">Our current work is </w:t>
        </w:r>
      </w:ins>
      <w:ins w:id="304" w:author="youmap" w:date="2012-10-12T08:22:00Z">
        <w:r>
          <w:t>under</w:t>
        </w:r>
      </w:ins>
      <w:ins w:id="305" w:author="youmap" w:date="2012-10-12T08:21:00Z">
        <w:r>
          <w:t xml:space="preserve"> both </w:t>
        </w:r>
      </w:ins>
      <w:ins w:id="306" w:author="youmap" w:date="2012-10-12T08:18:00Z">
        <w:r>
          <w:t>Matlab</w:t>
        </w:r>
      </w:ins>
      <w:ins w:id="307" w:author="youmap" w:date="2012-10-12T08:21:00Z">
        <w:r>
          <w:t xml:space="preserve"> </w:t>
        </w:r>
      </w:ins>
      <w:ins w:id="308" w:author="youmap" w:date="2012-10-12T08:18:00Z">
        <w:r>
          <w:t xml:space="preserve"> and </w:t>
        </w:r>
      </w:ins>
      <w:ins w:id="309" w:author="youmap" w:date="2012-10-12T08:21:00Z">
        <w:r>
          <w:t xml:space="preserve">Fiji </w:t>
        </w:r>
      </w:ins>
      <w:ins w:id="310" w:author="youmap" w:date="2012-10-12T08:17:00Z">
        <w:r>
          <w:t>developing</w:t>
        </w:r>
      </w:ins>
      <w:ins w:id="311" w:author="youmap" w:date="2012-10-12T08:22:00Z">
        <w:r>
          <w:t xml:space="preserve"> environment</w:t>
        </w:r>
      </w:ins>
      <w:ins w:id="312" w:author="youmap" w:date="2012-10-12T08:21:00Z">
        <w:r>
          <w:t>. To</w:t>
        </w:r>
      </w:ins>
      <w:ins w:id="313" w:author="youmap" w:date="2012-10-12T08:22:00Z">
        <w:r w:rsidR="002E4364">
          <w:t xml:space="preserve"> mak</w:t>
        </w:r>
      </w:ins>
      <w:ins w:id="314" w:author="youmap" w:date="2012-10-12T08:28:00Z">
        <w:r w:rsidR="002E4364">
          <w:t>e</w:t>
        </w:r>
      </w:ins>
      <w:ins w:id="315" w:author="youmap" w:date="2012-10-12T08:22:00Z">
        <w:r>
          <w:t xml:space="preserve"> these approaches more widely </w:t>
        </w:r>
      </w:ins>
      <w:ins w:id="316" w:author="youmap" w:date="2012-10-12T08:23:00Z">
        <w:r>
          <w:t>accessi</w:t>
        </w:r>
        <w:r w:rsidR="002E4364">
          <w:t xml:space="preserve">ble to the public, we </w:t>
        </w:r>
      </w:ins>
      <w:ins w:id="317" w:author="youmap" w:date="2012-10-12T08:24:00Z">
        <w:r w:rsidR="002E4364">
          <w:t xml:space="preserve">are </w:t>
        </w:r>
      </w:ins>
      <w:ins w:id="318" w:author="youmap" w:date="2012-10-12T08:23:00Z">
        <w:r w:rsidR="002E4364">
          <w:t>plan</w:t>
        </w:r>
      </w:ins>
      <w:ins w:id="319" w:author="youmap" w:date="2012-10-12T08:24:00Z">
        <w:r w:rsidR="002E4364">
          <w:t>ning</w:t>
        </w:r>
      </w:ins>
      <w:ins w:id="320" w:author="youmap" w:date="2012-10-12T08:23:00Z">
        <w:r w:rsidR="002E4364">
          <w:t xml:space="preserve"> on developing </w:t>
        </w:r>
      </w:ins>
      <w:ins w:id="321" w:author="youmap" w:date="2012-10-12T08:24:00Z">
        <w:r w:rsidR="002E4364">
          <w:t>F</w:t>
        </w:r>
      </w:ins>
      <w:ins w:id="322" w:author="youmap" w:date="2012-10-04T17:33:00Z">
        <w:r w:rsidR="00DB6DDC">
          <w:t xml:space="preserve">iji </w:t>
        </w:r>
        <w:proofErr w:type="spellStart"/>
        <w:r w:rsidR="00DB6DDC">
          <w:t>plugin</w:t>
        </w:r>
        <w:proofErr w:type="spellEnd"/>
        <w:r w:rsidR="00DB6DDC">
          <w:t xml:space="preserve"> </w:t>
        </w:r>
      </w:ins>
      <w:ins w:id="323" w:author="youmap" w:date="2012-10-04T17:34:00Z">
        <w:r w:rsidR="00DB6DDC">
          <w:t xml:space="preserve">of </w:t>
        </w:r>
      </w:ins>
      <w:ins w:id="324" w:author="youmap" w:date="2012-10-12T08:24:00Z">
        <w:r w:rsidR="002E4364">
          <w:t xml:space="preserve">an advanced </w:t>
        </w:r>
      </w:ins>
      <w:ins w:id="325" w:author="youmap" w:date="2012-10-04T17:34:00Z">
        <w:r w:rsidR="00DB6DDC">
          <w:t>collagen alignment analysis</w:t>
        </w:r>
      </w:ins>
      <w:ins w:id="326" w:author="youmap" w:date="2012-10-12T08:25:00Z">
        <w:r w:rsidR="002E4364">
          <w:t xml:space="preserve"> which may include </w:t>
        </w:r>
      </w:ins>
      <w:ins w:id="327" w:author="youmap" w:date="2012-10-12T08:27:00Z">
        <w:r w:rsidR="002E4364">
          <w:t xml:space="preserve">the function of </w:t>
        </w:r>
      </w:ins>
      <w:ins w:id="328" w:author="youmap" w:date="2012-10-12T08:25:00Z">
        <w:r w:rsidR="002E4364">
          <w:t>2D, 3D collagen fiber/fiber network extraction</w:t>
        </w:r>
      </w:ins>
      <w:ins w:id="329" w:author="youmap" w:date="2012-10-12T08:26:00Z">
        <w:r w:rsidR="002E4364">
          <w:t>, cancer diagnosis, .</w:t>
        </w:r>
      </w:ins>
      <w:ins w:id="330" w:author="youmap" w:date="2012-10-12T08:28:00Z">
        <w:r w:rsidR="002E4364">
          <w:t>...)</w:t>
        </w:r>
      </w:ins>
      <w:ins w:id="331" w:author="youmap" w:date="2012-10-12T08:25:00Z">
        <w:r w:rsidR="002E4364">
          <w:t xml:space="preserve"> </w:t>
        </w:r>
      </w:ins>
    </w:p>
    <w:p w:rsidR="000A4305" w:rsidRDefault="000A4305" w:rsidP="000A4305">
      <w:pPr>
        <w:pStyle w:val="Heading1"/>
      </w:pPr>
      <w:bookmarkStart w:id="332" w:name="_Toc335398081"/>
      <w:r>
        <w:t>Conclusion</w:t>
      </w:r>
      <w:bookmarkEnd w:id="332"/>
    </w:p>
    <w:p w:rsidR="000401F6" w:rsidRDefault="000401F6">
      <w:r>
        <w:lastRenderedPageBreak/>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5"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249CA"/>
    <w:rsid w:val="001312C9"/>
    <w:rsid w:val="001426D3"/>
    <w:rsid w:val="00142DAB"/>
    <w:rsid w:val="001536FE"/>
    <w:rsid w:val="00171845"/>
    <w:rsid w:val="00183B32"/>
    <w:rsid w:val="00187071"/>
    <w:rsid w:val="00187573"/>
    <w:rsid w:val="00194CA3"/>
    <w:rsid w:val="00197E23"/>
    <w:rsid w:val="001A0528"/>
    <w:rsid w:val="001A1C6E"/>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C71DA"/>
    <w:rsid w:val="002D0F15"/>
    <w:rsid w:val="002D1DE1"/>
    <w:rsid w:val="002D3B67"/>
    <w:rsid w:val="002E4364"/>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A29B7"/>
    <w:rsid w:val="003D6CD6"/>
    <w:rsid w:val="003D7EAC"/>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0833"/>
    <w:rsid w:val="004D13CA"/>
    <w:rsid w:val="004D1B39"/>
    <w:rsid w:val="004D4A95"/>
    <w:rsid w:val="004D5E89"/>
    <w:rsid w:val="004E1260"/>
    <w:rsid w:val="004E492E"/>
    <w:rsid w:val="004F2ED8"/>
    <w:rsid w:val="004F40BF"/>
    <w:rsid w:val="0050174D"/>
    <w:rsid w:val="005021A6"/>
    <w:rsid w:val="0050472F"/>
    <w:rsid w:val="005059E0"/>
    <w:rsid w:val="00527D06"/>
    <w:rsid w:val="005356BD"/>
    <w:rsid w:val="005358F3"/>
    <w:rsid w:val="00537AA1"/>
    <w:rsid w:val="00542709"/>
    <w:rsid w:val="0055075D"/>
    <w:rsid w:val="00560FD5"/>
    <w:rsid w:val="00561A2D"/>
    <w:rsid w:val="005729F2"/>
    <w:rsid w:val="005746A9"/>
    <w:rsid w:val="00575043"/>
    <w:rsid w:val="00576DC5"/>
    <w:rsid w:val="00585918"/>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064CF"/>
    <w:rsid w:val="0061586A"/>
    <w:rsid w:val="00631F79"/>
    <w:rsid w:val="00640CF9"/>
    <w:rsid w:val="0065000C"/>
    <w:rsid w:val="00655324"/>
    <w:rsid w:val="006676CC"/>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3A4C"/>
    <w:rsid w:val="0076794C"/>
    <w:rsid w:val="007924B1"/>
    <w:rsid w:val="007B1F48"/>
    <w:rsid w:val="007B4F86"/>
    <w:rsid w:val="007C2E02"/>
    <w:rsid w:val="007D2CC9"/>
    <w:rsid w:val="007D4004"/>
    <w:rsid w:val="007D69D4"/>
    <w:rsid w:val="007E7905"/>
    <w:rsid w:val="007F4C14"/>
    <w:rsid w:val="008002B5"/>
    <w:rsid w:val="00805BAA"/>
    <w:rsid w:val="008343DF"/>
    <w:rsid w:val="00834F23"/>
    <w:rsid w:val="008553A1"/>
    <w:rsid w:val="008618FF"/>
    <w:rsid w:val="0088294B"/>
    <w:rsid w:val="00886024"/>
    <w:rsid w:val="00897FCF"/>
    <w:rsid w:val="008A4D0C"/>
    <w:rsid w:val="008B0A24"/>
    <w:rsid w:val="008B49D1"/>
    <w:rsid w:val="008B4E94"/>
    <w:rsid w:val="008C23F5"/>
    <w:rsid w:val="008C4745"/>
    <w:rsid w:val="008E3D51"/>
    <w:rsid w:val="008F0B53"/>
    <w:rsid w:val="0090243D"/>
    <w:rsid w:val="00903E39"/>
    <w:rsid w:val="00910FD9"/>
    <w:rsid w:val="00930BF9"/>
    <w:rsid w:val="00931C44"/>
    <w:rsid w:val="00932992"/>
    <w:rsid w:val="00951695"/>
    <w:rsid w:val="00994B32"/>
    <w:rsid w:val="00994FFB"/>
    <w:rsid w:val="009A1579"/>
    <w:rsid w:val="009C1C01"/>
    <w:rsid w:val="009D2D73"/>
    <w:rsid w:val="009D778A"/>
    <w:rsid w:val="009E3438"/>
    <w:rsid w:val="009E4E68"/>
    <w:rsid w:val="009F3657"/>
    <w:rsid w:val="009F52B8"/>
    <w:rsid w:val="00A0037F"/>
    <w:rsid w:val="00A009FB"/>
    <w:rsid w:val="00A01BCD"/>
    <w:rsid w:val="00A01CBD"/>
    <w:rsid w:val="00A143DF"/>
    <w:rsid w:val="00A14A60"/>
    <w:rsid w:val="00A27723"/>
    <w:rsid w:val="00A33947"/>
    <w:rsid w:val="00A354B3"/>
    <w:rsid w:val="00A37B14"/>
    <w:rsid w:val="00A37C16"/>
    <w:rsid w:val="00A50E39"/>
    <w:rsid w:val="00A5153A"/>
    <w:rsid w:val="00A5217B"/>
    <w:rsid w:val="00A7261C"/>
    <w:rsid w:val="00A73836"/>
    <w:rsid w:val="00A82BCD"/>
    <w:rsid w:val="00A95C9D"/>
    <w:rsid w:val="00AA4FFA"/>
    <w:rsid w:val="00AA58C3"/>
    <w:rsid w:val="00AA6E27"/>
    <w:rsid w:val="00AB5A32"/>
    <w:rsid w:val="00AB729C"/>
    <w:rsid w:val="00AB73C0"/>
    <w:rsid w:val="00AC2C5A"/>
    <w:rsid w:val="00AD4652"/>
    <w:rsid w:val="00AE1BDD"/>
    <w:rsid w:val="00AE2AC5"/>
    <w:rsid w:val="00AF3191"/>
    <w:rsid w:val="00AF582B"/>
    <w:rsid w:val="00AF6033"/>
    <w:rsid w:val="00B006AC"/>
    <w:rsid w:val="00B02345"/>
    <w:rsid w:val="00B063BD"/>
    <w:rsid w:val="00B15EA0"/>
    <w:rsid w:val="00B20433"/>
    <w:rsid w:val="00B205B6"/>
    <w:rsid w:val="00B2422E"/>
    <w:rsid w:val="00B24FEC"/>
    <w:rsid w:val="00B450EA"/>
    <w:rsid w:val="00B46603"/>
    <w:rsid w:val="00B53EF1"/>
    <w:rsid w:val="00B55DAF"/>
    <w:rsid w:val="00B63D5B"/>
    <w:rsid w:val="00B65A1A"/>
    <w:rsid w:val="00B80C7E"/>
    <w:rsid w:val="00B82B01"/>
    <w:rsid w:val="00B859E1"/>
    <w:rsid w:val="00B9102B"/>
    <w:rsid w:val="00B91D6B"/>
    <w:rsid w:val="00B95910"/>
    <w:rsid w:val="00B959D1"/>
    <w:rsid w:val="00BC3B36"/>
    <w:rsid w:val="00BC5DF8"/>
    <w:rsid w:val="00BD2F35"/>
    <w:rsid w:val="00BD49D9"/>
    <w:rsid w:val="00BD7634"/>
    <w:rsid w:val="00BF4D89"/>
    <w:rsid w:val="00C00288"/>
    <w:rsid w:val="00C05123"/>
    <w:rsid w:val="00C074BD"/>
    <w:rsid w:val="00C123DD"/>
    <w:rsid w:val="00C20F79"/>
    <w:rsid w:val="00C23230"/>
    <w:rsid w:val="00C30A1B"/>
    <w:rsid w:val="00C32047"/>
    <w:rsid w:val="00C45559"/>
    <w:rsid w:val="00C46D0D"/>
    <w:rsid w:val="00C54E23"/>
    <w:rsid w:val="00C56C5F"/>
    <w:rsid w:val="00C777D0"/>
    <w:rsid w:val="00C8637F"/>
    <w:rsid w:val="00C930C8"/>
    <w:rsid w:val="00C934F6"/>
    <w:rsid w:val="00CA0DC2"/>
    <w:rsid w:val="00CA4ECC"/>
    <w:rsid w:val="00CB43E3"/>
    <w:rsid w:val="00CC4546"/>
    <w:rsid w:val="00CC51AE"/>
    <w:rsid w:val="00CD3387"/>
    <w:rsid w:val="00CE555B"/>
    <w:rsid w:val="00CF1FFF"/>
    <w:rsid w:val="00D07D0C"/>
    <w:rsid w:val="00D108DB"/>
    <w:rsid w:val="00D27101"/>
    <w:rsid w:val="00D4317A"/>
    <w:rsid w:val="00D431FF"/>
    <w:rsid w:val="00D51154"/>
    <w:rsid w:val="00D522DB"/>
    <w:rsid w:val="00D702B8"/>
    <w:rsid w:val="00D71B6B"/>
    <w:rsid w:val="00D733F6"/>
    <w:rsid w:val="00D83B75"/>
    <w:rsid w:val="00D85869"/>
    <w:rsid w:val="00D87558"/>
    <w:rsid w:val="00D90087"/>
    <w:rsid w:val="00D9170B"/>
    <w:rsid w:val="00DA77EF"/>
    <w:rsid w:val="00DB03DB"/>
    <w:rsid w:val="00DB2442"/>
    <w:rsid w:val="00DB6DDC"/>
    <w:rsid w:val="00DC1687"/>
    <w:rsid w:val="00DC63FB"/>
    <w:rsid w:val="00DC72CB"/>
    <w:rsid w:val="00DD0AF0"/>
    <w:rsid w:val="00DD36FB"/>
    <w:rsid w:val="00DE6C36"/>
    <w:rsid w:val="00DF4C5D"/>
    <w:rsid w:val="00E00BA5"/>
    <w:rsid w:val="00E427F9"/>
    <w:rsid w:val="00E6417F"/>
    <w:rsid w:val="00E871C3"/>
    <w:rsid w:val="00E91E17"/>
    <w:rsid w:val="00E93D1C"/>
    <w:rsid w:val="00EA16A3"/>
    <w:rsid w:val="00EA24AA"/>
    <w:rsid w:val="00EA29E5"/>
    <w:rsid w:val="00EA3F03"/>
    <w:rsid w:val="00EB11BA"/>
    <w:rsid w:val="00EB23DD"/>
    <w:rsid w:val="00EB73B4"/>
    <w:rsid w:val="00ED0AC0"/>
    <w:rsid w:val="00ED2148"/>
    <w:rsid w:val="00ED6A09"/>
    <w:rsid w:val="00EE04DC"/>
    <w:rsid w:val="00EE2090"/>
    <w:rsid w:val="00EF0698"/>
    <w:rsid w:val="00EF41E6"/>
    <w:rsid w:val="00EF53D0"/>
    <w:rsid w:val="00EF6237"/>
    <w:rsid w:val="00F32303"/>
    <w:rsid w:val="00F436E3"/>
    <w:rsid w:val="00F43CCF"/>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A1023-1E8C-4076-855A-1517BF85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4698</Words>
  <Characters>26780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youmap</cp:lastModifiedBy>
  <cp:revision>10</cp:revision>
  <dcterms:created xsi:type="dcterms:W3CDTF">2012-10-12T10:49:00Z</dcterms:created>
  <dcterms:modified xsi:type="dcterms:W3CDTF">2012-10-12T13:37:00Z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id="W6CQ8H6O"/&gt;&lt;style id="http://www.zotero.org/styles/journal-of-biomedical-optics" hasBibliography="1" bibliographyStyleHasBeenSet="0"/&gt;&lt;prefs&gt;&lt;pref name="fieldType" value="Field"/&gt;&lt;pref name="store</vt:lpwstr>
  </property>
  <property fmtid="{D5CDD505-2E9C-101B-9397-08002B2CF9AE}" pid="3" name="ZOTERO_PREF_2">
    <vt:lpwstr>References" value="true"/&gt;&lt;pref name="noteType" value="0"/&gt;&lt;/prefs&gt;&lt;/data&gt;</vt:lpwstr>
  </property>
</Properties>
</file>