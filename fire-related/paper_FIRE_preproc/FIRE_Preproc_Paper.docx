
<file path=[Content_Types].xml><?xml version="1.0" encoding="utf-8"?>
<Types xmlns="http://schemas.openxmlformats.org/package/2006/content-types">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6FE" w:rsidRDefault="00272B67" w:rsidP="000A4305">
      <w:pPr>
        <w:pStyle w:val="Title"/>
      </w:pPr>
      <w:r>
        <w:t xml:space="preserve">Approaches for </w:t>
      </w:r>
      <w:r w:rsidR="000A4305">
        <w:t xml:space="preserve">Quantitative Analysis of Microscopic </w:t>
      </w:r>
      <w:r w:rsidR="00AB5A32">
        <w:t xml:space="preserve">Collagen </w:t>
      </w:r>
      <w:r w:rsidR="000A4305">
        <w:t>Fiber Images</w:t>
      </w:r>
      <w:r w:rsidR="00187573">
        <w:t xml:space="preserve"> for Breast Cancer Prognosis</w:t>
      </w:r>
    </w:p>
    <w:p w:rsidR="00994B32" w:rsidRDefault="00994B32" w:rsidP="00994B32">
      <w:r>
        <w:t>Target Journal: Journal of Biomedical Optics</w:t>
      </w:r>
    </w:p>
    <w:sdt>
      <w:sdtPr>
        <w:id w:val="449525852"/>
        <w:docPartObj>
          <w:docPartGallery w:val="Table of Contents"/>
          <w:docPartUnique/>
        </w:docPartObj>
      </w:sdtPr>
      <w:sdtContent>
        <w:p w:rsidR="00C8637F" w:rsidRDefault="00C8637F" w:rsidP="00F436E3">
          <w:r>
            <w:t>Contents</w:t>
          </w:r>
        </w:p>
        <w:p w:rsidR="00100305" w:rsidRDefault="00EF0698">
          <w:pPr>
            <w:pStyle w:val="TOC1"/>
            <w:tabs>
              <w:tab w:val="left" w:pos="440"/>
              <w:tab w:val="right" w:leader="dot" w:pos="9350"/>
            </w:tabs>
            <w:rPr>
              <w:noProof/>
              <w:lang w:bidi="ar-SA"/>
            </w:rPr>
          </w:pPr>
          <w:r>
            <w:fldChar w:fldCharType="begin"/>
          </w:r>
          <w:r w:rsidR="00C8637F">
            <w:instrText xml:space="preserve"> TOC \o "1-3" \h \z \u </w:instrText>
          </w:r>
          <w:r>
            <w:fldChar w:fldCharType="separate"/>
          </w:r>
          <w:hyperlink w:anchor="_Toc335398069" w:history="1">
            <w:r w:rsidR="00100305" w:rsidRPr="005272CB">
              <w:rPr>
                <w:rStyle w:val="Hyperlink"/>
                <w:noProof/>
              </w:rPr>
              <w:t>1</w:t>
            </w:r>
            <w:r w:rsidR="00100305">
              <w:rPr>
                <w:noProof/>
                <w:lang w:bidi="ar-SA"/>
              </w:rPr>
              <w:tab/>
            </w:r>
            <w:r w:rsidR="00100305" w:rsidRPr="005272CB">
              <w:rPr>
                <w:rStyle w:val="Hyperlink"/>
                <w:noProof/>
              </w:rPr>
              <w:t>Introduction</w:t>
            </w:r>
            <w:r w:rsidR="00100305">
              <w:rPr>
                <w:noProof/>
                <w:webHidden/>
              </w:rPr>
              <w:tab/>
            </w:r>
            <w:r>
              <w:rPr>
                <w:noProof/>
                <w:webHidden/>
              </w:rPr>
              <w:fldChar w:fldCharType="begin"/>
            </w:r>
            <w:r w:rsidR="00100305">
              <w:rPr>
                <w:noProof/>
                <w:webHidden/>
              </w:rPr>
              <w:instrText xml:space="preserve"> PAGEREF _Toc335398069 \h </w:instrText>
            </w:r>
            <w:r>
              <w:rPr>
                <w:noProof/>
                <w:webHidden/>
              </w:rPr>
            </w:r>
            <w:r>
              <w:rPr>
                <w:noProof/>
                <w:webHidden/>
              </w:rPr>
              <w:fldChar w:fldCharType="separate"/>
            </w:r>
            <w:r w:rsidR="00100305">
              <w:rPr>
                <w:noProof/>
                <w:webHidden/>
              </w:rPr>
              <w:t>2</w:t>
            </w:r>
            <w:r>
              <w:rPr>
                <w:noProof/>
                <w:webHidden/>
              </w:rPr>
              <w:fldChar w:fldCharType="end"/>
            </w:r>
          </w:hyperlink>
        </w:p>
        <w:p w:rsidR="00100305" w:rsidRDefault="00EF0698">
          <w:pPr>
            <w:pStyle w:val="TOC1"/>
            <w:tabs>
              <w:tab w:val="left" w:pos="440"/>
              <w:tab w:val="right" w:leader="dot" w:pos="9350"/>
            </w:tabs>
            <w:rPr>
              <w:noProof/>
              <w:lang w:bidi="ar-SA"/>
            </w:rPr>
          </w:pPr>
          <w:hyperlink w:anchor="_Toc335398070" w:history="1">
            <w:r w:rsidR="00100305" w:rsidRPr="005272CB">
              <w:rPr>
                <w:rStyle w:val="Hyperlink"/>
                <w:noProof/>
              </w:rPr>
              <w:t>2</w:t>
            </w:r>
            <w:r w:rsidR="00100305">
              <w:rPr>
                <w:noProof/>
                <w:lang w:bidi="ar-SA"/>
              </w:rPr>
              <w:tab/>
            </w:r>
            <w:r w:rsidR="00100305" w:rsidRPr="005272CB">
              <w:rPr>
                <w:rStyle w:val="Hyperlink"/>
                <w:noProof/>
              </w:rPr>
              <w:t>Methods</w:t>
            </w:r>
            <w:r w:rsidR="00100305">
              <w:rPr>
                <w:noProof/>
                <w:webHidden/>
              </w:rPr>
              <w:tab/>
            </w:r>
            <w:r>
              <w:rPr>
                <w:noProof/>
                <w:webHidden/>
              </w:rPr>
              <w:fldChar w:fldCharType="begin"/>
            </w:r>
            <w:r w:rsidR="00100305">
              <w:rPr>
                <w:noProof/>
                <w:webHidden/>
              </w:rPr>
              <w:instrText xml:space="preserve"> PAGEREF _Toc335398070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F0698">
          <w:pPr>
            <w:pStyle w:val="TOC2"/>
            <w:tabs>
              <w:tab w:val="left" w:pos="880"/>
              <w:tab w:val="right" w:leader="dot" w:pos="9350"/>
            </w:tabs>
            <w:rPr>
              <w:noProof/>
              <w:lang w:bidi="ar-SA"/>
            </w:rPr>
          </w:pPr>
          <w:hyperlink w:anchor="_Toc335398071" w:history="1">
            <w:r w:rsidR="00100305" w:rsidRPr="005272CB">
              <w:rPr>
                <w:rStyle w:val="Hyperlink"/>
                <w:noProof/>
              </w:rPr>
              <w:t>2.1</w:t>
            </w:r>
            <w:r w:rsidR="00100305">
              <w:rPr>
                <w:noProof/>
                <w:lang w:bidi="ar-SA"/>
              </w:rPr>
              <w:tab/>
            </w:r>
            <w:r w:rsidR="00100305" w:rsidRPr="005272CB">
              <w:rPr>
                <w:rStyle w:val="Hyperlink"/>
                <w:noProof/>
              </w:rPr>
              <w:t>FIRE Algorithm</w:t>
            </w:r>
            <w:r w:rsidR="00100305">
              <w:rPr>
                <w:noProof/>
                <w:webHidden/>
              </w:rPr>
              <w:tab/>
            </w:r>
            <w:r>
              <w:rPr>
                <w:noProof/>
                <w:webHidden/>
              </w:rPr>
              <w:fldChar w:fldCharType="begin"/>
            </w:r>
            <w:r w:rsidR="00100305">
              <w:rPr>
                <w:noProof/>
                <w:webHidden/>
              </w:rPr>
              <w:instrText xml:space="preserve"> PAGEREF _Toc335398071 \h </w:instrText>
            </w:r>
            <w:r>
              <w:rPr>
                <w:noProof/>
                <w:webHidden/>
              </w:rPr>
            </w:r>
            <w:r>
              <w:rPr>
                <w:noProof/>
                <w:webHidden/>
              </w:rPr>
              <w:fldChar w:fldCharType="separate"/>
            </w:r>
            <w:r w:rsidR="00100305">
              <w:rPr>
                <w:noProof/>
                <w:webHidden/>
              </w:rPr>
              <w:t>5</w:t>
            </w:r>
            <w:r>
              <w:rPr>
                <w:noProof/>
                <w:webHidden/>
              </w:rPr>
              <w:fldChar w:fldCharType="end"/>
            </w:r>
          </w:hyperlink>
        </w:p>
        <w:p w:rsidR="00100305" w:rsidRDefault="00EF0698">
          <w:pPr>
            <w:pStyle w:val="TOC2"/>
            <w:tabs>
              <w:tab w:val="left" w:pos="880"/>
              <w:tab w:val="right" w:leader="dot" w:pos="9350"/>
            </w:tabs>
            <w:rPr>
              <w:noProof/>
              <w:lang w:bidi="ar-SA"/>
            </w:rPr>
          </w:pPr>
          <w:hyperlink w:anchor="_Toc335398072" w:history="1">
            <w:r w:rsidR="00100305" w:rsidRPr="005272CB">
              <w:rPr>
                <w:rStyle w:val="Hyperlink"/>
                <w:noProof/>
              </w:rPr>
              <w:t>2.2</w:t>
            </w:r>
            <w:r w:rsidR="00100305">
              <w:rPr>
                <w:noProof/>
                <w:lang w:bidi="ar-SA"/>
              </w:rPr>
              <w:tab/>
            </w:r>
            <w:r w:rsidR="00100305" w:rsidRPr="005272CB">
              <w:rPr>
                <w:rStyle w:val="Hyperlink"/>
                <w:noProof/>
              </w:rPr>
              <w:t>Preprocessing Algorithms</w:t>
            </w:r>
            <w:r w:rsidR="00100305">
              <w:rPr>
                <w:noProof/>
                <w:webHidden/>
              </w:rPr>
              <w:tab/>
            </w:r>
            <w:r>
              <w:rPr>
                <w:noProof/>
                <w:webHidden/>
              </w:rPr>
              <w:fldChar w:fldCharType="begin"/>
            </w:r>
            <w:r w:rsidR="00100305">
              <w:rPr>
                <w:noProof/>
                <w:webHidden/>
              </w:rPr>
              <w:instrText xml:space="preserve"> PAGEREF _Toc335398072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F0698">
          <w:pPr>
            <w:pStyle w:val="TOC3"/>
            <w:tabs>
              <w:tab w:val="left" w:pos="1320"/>
              <w:tab w:val="right" w:leader="dot" w:pos="9350"/>
            </w:tabs>
            <w:rPr>
              <w:noProof/>
              <w:lang w:bidi="ar-SA"/>
            </w:rPr>
          </w:pPr>
          <w:hyperlink w:anchor="_Toc335398073" w:history="1">
            <w:r w:rsidR="00100305" w:rsidRPr="005272CB">
              <w:rPr>
                <w:rStyle w:val="Hyperlink"/>
                <w:noProof/>
              </w:rPr>
              <w:t>2.2.1</w:t>
            </w:r>
            <w:r w:rsidR="00100305">
              <w:rPr>
                <w:noProof/>
                <w:lang w:bidi="ar-SA"/>
              </w:rPr>
              <w:tab/>
            </w:r>
            <w:r w:rsidR="00100305" w:rsidRPr="005272CB">
              <w:rPr>
                <w:rStyle w:val="Hyperlink"/>
                <w:noProof/>
              </w:rPr>
              <w:t>Gaussian</w:t>
            </w:r>
            <w:r w:rsidR="00100305">
              <w:rPr>
                <w:noProof/>
                <w:webHidden/>
              </w:rPr>
              <w:tab/>
            </w:r>
            <w:r>
              <w:rPr>
                <w:noProof/>
                <w:webHidden/>
              </w:rPr>
              <w:fldChar w:fldCharType="begin"/>
            </w:r>
            <w:r w:rsidR="00100305">
              <w:rPr>
                <w:noProof/>
                <w:webHidden/>
              </w:rPr>
              <w:instrText xml:space="preserve"> PAGEREF _Toc335398073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F0698">
          <w:pPr>
            <w:pStyle w:val="TOC3"/>
            <w:tabs>
              <w:tab w:val="left" w:pos="1320"/>
              <w:tab w:val="right" w:leader="dot" w:pos="9350"/>
            </w:tabs>
            <w:rPr>
              <w:noProof/>
              <w:lang w:bidi="ar-SA"/>
            </w:rPr>
          </w:pPr>
          <w:hyperlink w:anchor="_Toc335398074" w:history="1">
            <w:r w:rsidR="00100305" w:rsidRPr="005272CB">
              <w:rPr>
                <w:rStyle w:val="Hyperlink"/>
                <w:noProof/>
              </w:rPr>
              <w:t>2.2.2</w:t>
            </w:r>
            <w:r w:rsidR="00100305">
              <w:rPr>
                <w:noProof/>
                <w:lang w:bidi="ar-SA"/>
              </w:rPr>
              <w:tab/>
            </w:r>
            <w:r w:rsidR="00100305" w:rsidRPr="005272CB">
              <w:rPr>
                <w:rStyle w:val="Hyperlink"/>
                <w:noProof/>
              </w:rPr>
              <w:t>SPIRAL- TV</w:t>
            </w:r>
            <w:r w:rsidR="00100305">
              <w:rPr>
                <w:noProof/>
                <w:webHidden/>
              </w:rPr>
              <w:tab/>
            </w:r>
            <w:r>
              <w:rPr>
                <w:noProof/>
                <w:webHidden/>
              </w:rPr>
              <w:fldChar w:fldCharType="begin"/>
            </w:r>
            <w:r w:rsidR="00100305">
              <w:rPr>
                <w:noProof/>
                <w:webHidden/>
              </w:rPr>
              <w:instrText xml:space="preserve"> PAGEREF _Toc335398074 \h </w:instrText>
            </w:r>
            <w:r>
              <w:rPr>
                <w:noProof/>
                <w:webHidden/>
              </w:rPr>
            </w:r>
            <w:r>
              <w:rPr>
                <w:noProof/>
                <w:webHidden/>
              </w:rPr>
              <w:fldChar w:fldCharType="separate"/>
            </w:r>
            <w:r w:rsidR="00100305">
              <w:rPr>
                <w:noProof/>
                <w:webHidden/>
              </w:rPr>
              <w:t>6</w:t>
            </w:r>
            <w:r>
              <w:rPr>
                <w:noProof/>
                <w:webHidden/>
              </w:rPr>
              <w:fldChar w:fldCharType="end"/>
            </w:r>
          </w:hyperlink>
        </w:p>
        <w:p w:rsidR="00100305" w:rsidRDefault="00EF0698">
          <w:pPr>
            <w:pStyle w:val="TOC3"/>
            <w:tabs>
              <w:tab w:val="left" w:pos="1320"/>
              <w:tab w:val="right" w:leader="dot" w:pos="9350"/>
            </w:tabs>
            <w:rPr>
              <w:noProof/>
              <w:lang w:bidi="ar-SA"/>
            </w:rPr>
          </w:pPr>
          <w:hyperlink w:anchor="_Toc335398075" w:history="1">
            <w:r w:rsidR="00100305" w:rsidRPr="005272CB">
              <w:rPr>
                <w:rStyle w:val="Hyperlink"/>
                <w:noProof/>
              </w:rPr>
              <w:t>2.2.3</w:t>
            </w:r>
            <w:r w:rsidR="00100305">
              <w:rPr>
                <w:noProof/>
                <w:lang w:bidi="ar-SA"/>
              </w:rPr>
              <w:tab/>
            </w:r>
            <w:r w:rsidR="00100305" w:rsidRPr="005272CB">
              <w:rPr>
                <w:rStyle w:val="Hyperlink"/>
                <w:noProof/>
              </w:rPr>
              <w:t>tubeness filter</w:t>
            </w:r>
            <w:r w:rsidR="00100305">
              <w:rPr>
                <w:noProof/>
                <w:webHidden/>
              </w:rPr>
              <w:tab/>
            </w:r>
            <w:r>
              <w:rPr>
                <w:noProof/>
                <w:webHidden/>
              </w:rPr>
              <w:fldChar w:fldCharType="begin"/>
            </w:r>
            <w:r w:rsidR="00100305">
              <w:rPr>
                <w:noProof/>
                <w:webHidden/>
              </w:rPr>
              <w:instrText xml:space="preserve"> PAGEREF _Toc335398075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F0698">
          <w:pPr>
            <w:pStyle w:val="TOC3"/>
            <w:tabs>
              <w:tab w:val="left" w:pos="1320"/>
              <w:tab w:val="right" w:leader="dot" w:pos="9350"/>
            </w:tabs>
            <w:rPr>
              <w:noProof/>
              <w:lang w:bidi="ar-SA"/>
            </w:rPr>
          </w:pPr>
          <w:hyperlink w:anchor="_Toc335398076" w:history="1">
            <w:r w:rsidR="00100305" w:rsidRPr="005272CB">
              <w:rPr>
                <w:rStyle w:val="Hyperlink"/>
                <w:noProof/>
              </w:rPr>
              <w:t>2.2.4</w:t>
            </w:r>
            <w:r w:rsidR="00100305">
              <w:rPr>
                <w:noProof/>
                <w:lang w:bidi="ar-SA"/>
              </w:rPr>
              <w:tab/>
            </w:r>
            <w:r w:rsidR="00100305" w:rsidRPr="005272CB">
              <w:rPr>
                <w:rStyle w:val="Hyperlink"/>
                <w:noProof/>
              </w:rPr>
              <w:t>Curvelet filter</w:t>
            </w:r>
            <w:r w:rsidR="00100305">
              <w:rPr>
                <w:noProof/>
                <w:webHidden/>
              </w:rPr>
              <w:tab/>
            </w:r>
            <w:r>
              <w:rPr>
                <w:noProof/>
                <w:webHidden/>
              </w:rPr>
              <w:fldChar w:fldCharType="begin"/>
            </w:r>
            <w:r w:rsidR="00100305">
              <w:rPr>
                <w:noProof/>
                <w:webHidden/>
              </w:rPr>
              <w:instrText xml:space="preserve"> PAGEREF _Toc335398076 \h </w:instrText>
            </w:r>
            <w:r>
              <w:rPr>
                <w:noProof/>
                <w:webHidden/>
              </w:rPr>
            </w:r>
            <w:r>
              <w:rPr>
                <w:noProof/>
                <w:webHidden/>
              </w:rPr>
              <w:fldChar w:fldCharType="separate"/>
            </w:r>
            <w:r w:rsidR="00100305">
              <w:rPr>
                <w:noProof/>
                <w:webHidden/>
              </w:rPr>
              <w:t>7</w:t>
            </w:r>
            <w:r>
              <w:rPr>
                <w:noProof/>
                <w:webHidden/>
              </w:rPr>
              <w:fldChar w:fldCharType="end"/>
            </w:r>
          </w:hyperlink>
        </w:p>
        <w:p w:rsidR="00100305" w:rsidRDefault="00EF0698">
          <w:pPr>
            <w:pStyle w:val="TOC2"/>
            <w:tabs>
              <w:tab w:val="left" w:pos="880"/>
              <w:tab w:val="right" w:leader="dot" w:pos="9350"/>
            </w:tabs>
            <w:rPr>
              <w:noProof/>
              <w:lang w:bidi="ar-SA"/>
            </w:rPr>
          </w:pPr>
          <w:hyperlink w:anchor="_Toc335398077" w:history="1">
            <w:r w:rsidR="00100305" w:rsidRPr="005272CB">
              <w:rPr>
                <w:rStyle w:val="Hyperlink"/>
                <w:noProof/>
              </w:rPr>
              <w:t>2.3</w:t>
            </w:r>
            <w:r w:rsidR="00100305">
              <w:rPr>
                <w:noProof/>
                <w:lang w:bidi="ar-SA"/>
              </w:rPr>
              <w:tab/>
            </w:r>
            <w:r w:rsidR="00100305" w:rsidRPr="005272CB">
              <w:rPr>
                <w:rStyle w:val="Hyperlink"/>
                <w:noProof/>
              </w:rPr>
              <w:t>Test case selection and segmentation evaluation</w:t>
            </w:r>
            <w:r w:rsidR="00100305">
              <w:rPr>
                <w:noProof/>
                <w:webHidden/>
              </w:rPr>
              <w:tab/>
            </w:r>
            <w:r>
              <w:rPr>
                <w:noProof/>
                <w:webHidden/>
              </w:rPr>
              <w:fldChar w:fldCharType="begin"/>
            </w:r>
            <w:r w:rsidR="00100305">
              <w:rPr>
                <w:noProof/>
                <w:webHidden/>
              </w:rPr>
              <w:instrText xml:space="preserve"> PAGEREF _Toc335398077 \h </w:instrText>
            </w:r>
            <w:r>
              <w:rPr>
                <w:noProof/>
                <w:webHidden/>
              </w:rPr>
            </w:r>
            <w:r>
              <w:rPr>
                <w:noProof/>
                <w:webHidden/>
              </w:rPr>
              <w:fldChar w:fldCharType="separate"/>
            </w:r>
            <w:r w:rsidR="00100305">
              <w:rPr>
                <w:noProof/>
                <w:webHidden/>
              </w:rPr>
              <w:t>8</w:t>
            </w:r>
            <w:r>
              <w:rPr>
                <w:noProof/>
                <w:webHidden/>
              </w:rPr>
              <w:fldChar w:fldCharType="end"/>
            </w:r>
          </w:hyperlink>
        </w:p>
        <w:p w:rsidR="00100305" w:rsidRDefault="00EF0698">
          <w:pPr>
            <w:pStyle w:val="TOC2"/>
            <w:tabs>
              <w:tab w:val="left" w:pos="880"/>
              <w:tab w:val="right" w:leader="dot" w:pos="9350"/>
            </w:tabs>
            <w:rPr>
              <w:noProof/>
              <w:lang w:bidi="ar-SA"/>
            </w:rPr>
          </w:pPr>
          <w:hyperlink w:anchor="_Toc335398078" w:history="1">
            <w:r w:rsidR="00100305" w:rsidRPr="005272CB">
              <w:rPr>
                <w:rStyle w:val="Hyperlink"/>
                <w:noProof/>
              </w:rPr>
              <w:t>2.4</w:t>
            </w:r>
            <w:r w:rsidR="00100305">
              <w:rPr>
                <w:noProof/>
                <w:lang w:bidi="ar-SA"/>
              </w:rPr>
              <w:tab/>
            </w:r>
            <w:r w:rsidR="00100305" w:rsidRPr="005272CB">
              <w:rPr>
                <w:rStyle w:val="Hyperlink"/>
                <w:noProof/>
              </w:rPr>
              <w:t>Simulated test cases</w:t>
            </w:r>
            <w:r w:rsidR="00100305">
              <w:rPr>
                <w:noProof/>
                <w:webHidden/>
              </w:rPr>
              <w:tab/>
            </w:r>
            <w:r>
              <w:rPr>
                <w:noProof/>
                <w:webHidden/>
              </w:rPr>
              <w:fldChar w:fldCharType="begin"/>
            </w:r>
            <w:r w:rsidR="00100305">
              <w:rPr>
                <w:noProof/>
                <w:webHidden/>
              </w:rPr>
              <w:instrText xml:space="preserve"> PAGEREF _Toc335398078 \h </w:instrText>
            </w:r>
            <w:r>
              <w:rPr>
                <w:noProof/>
                <w:webHidden/>
              </w:rPr>
            </w:r>
            <w:r>
              <w:rPr>
                <w:noProof/>
                <w:webHidden/>
              </w:rPr>
              <w:fldChar w:fldCharType="separate"/>
            </w:r>
            <w:r w:rsidR="00100305">
              <w:rPr>
                <w:noProof/>
                <w:webHidden/>
              </w:rPr>
              <w:t>9</w:t>
            </w:r>
            <w:r>
              <w:rPr>
                <w:noProof/>
                <w:webHidden/>
              </w:rPr>
              <w:fldChar w:fldCharType="end"/>
            </w:r>
          </w:hyperlink>
        </w:p>
        <w:p w:rsidR="00100305" w:rsidRDefault="00EF0698">
          <w:pPr>
            <w:pStyle w:val="TOC1"/>
            <w:tabs>
              <w:tab w:val="left" w:pos="440"/>
              <w:tab w:val="right" w:leader="dot" w:pos="9350"/>
            </w:tabs>
            <w:rPr>
              <w:noProof/>
              <w:lang w:bidi="ar-SA"/>
            </w:rPr>
          </w:pPr>
          <w:hyperlink w:anchor="_Toc335398079" w:history="1">
            <w:r w:rsidR="00100305" w:rsidRPr="005272CB">
              <w:rPr>
                <w:rStyle w:val="Hyperlink"/>
                <w:noProof/>
              </w:rPr>
              <w:t>3</w:t>
            </w:r>
            <w:r w:rsidR="00100305">
              <w:rPr>
                <w:noProof/>
                <w:lang w:bidi="ar-SA"/>
              </w:rPr>
              <w:tab/>
            </w:r>
            <w:r w:rsidR="00100305" w:rsidRPr="005272CB">
              <w:rPr>
                <w:rStyle w:val="Hyperlink"/>
                <w:noProof/>
              </w:rPr>
              <w:t>Results</w:t>
            </w:r>
            <w:r w:rsidR="00100305">
              <w:rPr>
                <w:noProof/>
                <w:webHidden/>
              </w:rPr>
              <w:tab/>
            </w:r>
            <w:r>
              <w:rPr>
                <w:noProof/>
                <w:webHidden/>
              </w:rPr>
              <w:fldChar w:fldCharType="begin"/>
            </w:r>
            <w:r w:rsidR="00100305">
              <w:rPr>
                <w:noProof/>
                <w:webHidden/>
              </w:rPr>
              <w:instrText xml:space="preserve"> PAGEREF _Toc335398079 \h </w:instrText>
            </w:r>
            <w:r>
              <w:rPr>
                <w:noProof/>
                <w:webHidden/>
              </w:rPr>
            </w:r>
            <w:r>
              <w:rPr>
                <w:noProof/>
                <w:webHidden/>
              </w:rPr>
              <w:fldChar w:fldCharType="separate"/>
            </w:r>
            <w:r w:rsidR="00100305">
              <w:rPr>
                <w:noProof/>
                <w:webHidden/>
              </w:rPr>
              <w:t>10</w:t>
            </w:r>
            <w:r>
              <w:rPr>
                <w:noProof/>
                <w:webHidden/>
              </w:rPr>
              <w:fldChar w:fldCharType="end"/>
            </w:r>
          </w:hyperlink>
        </w:p>
        <w:p w:rsidR="00100305" w:rsidRDefault="00EF0698">
          <w:pPr>
            <w:pStyle w:val="TOC1"/>
            <w:tabs>
              <w:tab w:val="left" w:pos="440"/>
              <w:tab w:val="right" w:leader="dot" w:pos="9350"/>
            </w:tabs>
            <w:rPr>
              <w:noProof/>
              <w:lang w:bidi="ar-SA"/>
            </w:rPr>
          </w:pPr>
          <w:hyperlink w:anchor="_Toc335398080" w:history="1">
            <w:r w:rsidR="00100305" w:rsidRPr="005272CB">
              <w:rPr>
                <w:rStyle w:val="Hyperlink"/>
                <w:noProof/>
              </w:rPr>
              <w:t>4</w:t>
            </w:r>
            <w:r w:rsidR="00100305">
              <w:rPr>
                <w:noProof/>
                <w:lang w:bidi="ar-SA"/>
              </w:rPr>
              <w:tab/>
            </w:r>
            <w:r w:rsidR="00100305" w:rsidRPr="005272CB">
              <w:rPr>
                <w:rStyle w:val="Hyperlink"/>
                <w:noProof/>
              </w:rPr>
              <w:t>Discussion</w:t>
            </w:r>
            <w:r w:rsidR="00100305">
              <w:rPr>
                <w:noProof/>
                <w:webHidden/>
              </w:rPr>
              <w:tab/>
            </w:r>
            <w:r>
              <w:rPr>
                <w:noProof/>
                <w:webHidden/>
              </w:rPr>
              <w:fldChar w:fldCharType="begin"/>
            </w:r>
            <w:r w:rsidR="00100305">
              <w:rPr>
                <w:noProof/>
                <w:webHidden/>
              </w:rPr>
              <w:instrText xml:space="preserve"> PAGEREF _Toc335398080 \h </w:instrText>
            </w:r>
            <w:r>
              <w:rPr>
                <w:noProof/>
                <w:webHidden/>
              </w:rPr>
            </w:r>
            <w:r>
              <w:rPr>
                <w:noProof/>
                <w:webHidden/>
              </w:rPr>
              <w:fldChar w:fldCharType="separate"/>
            </w:r>
            <w:r w:rsidR="00100305">
              <w:rPr>
                <w:noProof/>
                <w:webHidden/>
              </w:rPr>
              <w:t>13</w:t>
            </w:r>
            <w:r>
              <w:rPr>
                <w:noProof/>
                <w:webHidden/>
              </w:rPr>
              <w:fldChar w:fldCharType="end"/>
            </w:r>
          </w:hyperlink>
        </w:p>
        <w:p w:rsidR="00100305" w:rsidRDefault="00EF0698">
          <w:pPr>
            <w:pStyle w:val="TOC1"/>
            <w:tabs>
              <w:tab w:val="left" w:pos="440"/>
              <w:tab w:val="right" w:leader="dot" w:pos="9350"/>
            </w:tabs>
            <w:rPr>
              <w:noProof/>
              <w:lang w:bidi="ar-SA"/>
            </w:rPr>
          </w:pPr>
          <w:hyperlink w:anchor="_Toc335398081" w:history="1">
            <w:r w:rsidR="00100305" w:rsidRPr="005272CB">
              <w:rPr>
                <w:rStyle w:val="Hyperlink"/>
                <w:noProof/>
              </w:rPr>
              <w:t>5</w:t>
            </w:r>
            <w:r w:rsidR="00100305">
              <w:rPr>
                <w:noProof/>
                <w:lang w:bidi="ar-SA"/>
              </w:rPr>
              <w:tab/>
            </w:r>
            <w:r w:rsidR="00100305" w:rsidRPr="005272CB">
              <w:rPr>
                <w:rStyle w:val="Hyperlink"/>
                <w:noProof/>
              </w:rPr>
              <w:t>Conclusion</w:t>
            </w:r>
            <w:r w:rsidR="00100305">
              <w:rPr>
                <w:noProof/>
                <w:webHidden/>
              </w:rPr>
              <w:tab/>
            </w:r>
            <w:r>
              <w:rPr>
                <w:noProof/>
                <w:webHidden/>
              </w:rPr>
              <w:fldChar w:fldCharType="begin"/>
            </w:r>
            <w:r w:rsidR="00100305">
              <w:rPr>
                <w:noProof/>
                <w:webHidden/>
              </w:rPr>
              <w:instrText xml:space="preserve"> PAGEREF _Toc335398081 \h </w:instrText>
            </w:r>
            <w:r>
              <w:rPr>
                <w:noProof/>
                <w:webHidden/>
              </w:rPr>
            </w:r>
            <w:r>
              <w:rPr>
                <w:noProof/>
                <w:webHidden/>
              </w:rPr>
              <w:fldChar w:fldCharType="separate"/>
            </w:r>
            <w:r w:rsidR="00100305">
              <w:rPr>
                <w:noProof/>
                <w:webHidden/>
              </w:rPr>
              <w:t>14</w:t>
            </w:r>
            <w:r>
              <w:rPr>
                <w:noProof/>
                <w:webHidden/>
              </w:rPr>
              <w:fldChar w:fldCharType="end"/>
            </w:r>
          </w:hyperlink>
        </w:p>
        <w:p w:rsidR="00C8637F" w:rsidRDefault="00EF0698" w:rsidP="001E5189">
          <w:pPr>
            <w:tabs>
              <w:tab w:val="left" w:pos="9204"/>
            </w:tabs>
          </w:pPr>
          <w:r>
            <w:fldChar w:fldCharType="end"/>
          </w:r>
          <w:r w:rsidR="001E5189">
            <w:tab/>
          </w:r>
        </w:p>
      </w:sdtContent>
    </w:sdt>
    <w:p w:rsidR="000A4305" w:rsidRDefault="000A4305" w:rsidP="000A4305">
      <w:pPr>
        <w:pStyle w:val="Heading1"/>
      </w:pPr>
      <w:bookmarkStart w:id="0" w:name="_Toc335398069"/>
      <w:r>
        <w:lastRenderedPageBreak/>
        <w:t>Introduction</w:t>
      </w:r>
      <w:bookmarkEnd w:id="0"/>
    </w:p>
    <w:p w:rsidR="00B20433" w:rsidRDefault="00CE555B" w:rsidP="006000F1">
      <w:r>
        <w:t>T</w:t>
      </w:r>
      <w:r w:rsidR="008E3D51">
        <w:t>he extracellular</w:t>
      </w:r>
      <w:r>
        <w:t xml:space="preserve"> collagen</w:t>
      </w:r>
      <w:r w:rsidR="008E3D51">
        <w:t xml:space="preserve"> matrix </w:t>
      </w:r>
      <w:r w:rsidR="00051A7F">
        <w:t>has</w:t>
      </w:r>
      <w:r w:rsidR="00AF6033">
        <w:t xml:space="preserve"> been </w:t>
      </w:r>
      <w:r>
        <w:t>found</w:t>
      </w:r>
      <w:r w:rsidR="00AF6033">
        <w:t xml:space="preserve"> to be</w:t>
      </w:r>
      <w:r>
        <w:t xml:space="preserve"> an</w:t>
      </w:r>
      <w:r w:rsidR="00AF6033">
        <w:t xml:space="preserve"> important</w:t>
      </w:r>
      <w:r>
        <w:t xml:space="preserve"> player</w:t>
      </w:r>
      <w:r w:rsidR="00AF6033">
        <w:t xml:space="preserve"> in the </w:t>
      </w:r>
      <w:r>
        <w:t>progression of many diseases</w:t>
      </w:r>
      <w:r w:rsidR="00AF6033">
        <w:t xml:space="preserve">. </w:t>
      </w:r>
      <w:r>
        <w:t>The details of collagen's role in these diseases are the subject of intense biomedical research.</w:t>
      </w:r>
      <w:r w:rsidR="00B20433">
        <w:t xml:space="preserve"> </w:t>
      </w:r>
      <w:r w:rsidR="00A82BCD">
        <w:t xml:space="preserve">Much of this research has been enabled by the capability of </w:t>
      </w:r>
      <w:r w:rsidR="007168C7">
        <w:t>laser scanning microscopy techniques, in particular second harmonic generation (SHG) imaging,</w:t>
      </w:r>
      <w:r w:rsidR="00A82BCD">
        <w:t xml:space="preserve"> to capture high-resolution, high-contrast images of individual collagen fibers in tissue and in-vitro tissue models.</w:t>
      </w:r>
      <w:r w:rsidR="00B20433">
        <w:t xml:space="preserve"> For example, </w:t>
      </w:r>
      <w:r w:rsidR="005C7297">
        <w:t xml:space="preserve">Conklin et. al. (2011) showed that patterns in SHG images of collagen can be used to predict breast cancer patient outcome. </w:t>
      </w:r>
      <w:proofErr w:type="spellStart"/>
      <w:r w:rsidR="005C7297">
        <w:t>Raub</w:t>
      </w:r>
      <w:proofErr w:type="spellEnd"/>
      <w:r w:rsidR="005C7297">
        <w:t xml:space="preserve"> et. al. (20</w:t>
      </w:r>
      <w:r w:rsidR="00091411">
        <w:t>07) showed that SHG image characteristics</w:t>
      </w:r>
      <w:r w:rsidR="005C7297">
        <w:t xml:space="preserve"> could be used to predict bulk mechanical properties of collagen </w:t>
      </w:r>
      <w:proofErr w:type="spellStart"/>
      <w:r w:rsidR="005C7297">
        <w:t>hydrogels</w:t>
      </w:r>
      <w:proofErr w:type="spellEnd"/>
      <w:r w:rsidR="005C7297">
        <w:t xml:space="preserve">, a common in-vitro tissue model. </w:t>
      </w:r>
      <w:proofErr w:type="spellStart"/>
      <w:r w:rsidR="00091411">
        <w:t>Nadiarnykh</w:t>
      </w:r>
      <w:proofErr w:type="spellEnd"/>
      <w:r w:rsidR="00091411">
        <w:t xml:space="preserve"> et. al. (2010)</w:t>
      </w:r>
      <w:r w:rsidR="00D733F6">
        <w:t xml:space="preserve"> and Watson et. al. (2012)</w:t>
      </w:r>
      <w:r w:rsidR="00091411">
        <w:t xml:space="preserve"> found that SHG image characteristics in ovarian tissue provide quantitative discrimination </w:t>
      </w:r>
      <w:r w:rsidR="00D733F6">
        <w:t>between tumor and benign tissue</w:t>
      </w:r>
      <w:r w:rsidR="00091411">
        <w:t>. Image analysis is a</w:t>
      </w:r>
      <w:r w:rsidR="009F52B8">
        <w:t xml:space="preserve"> bottleneck in the attempt to scale </w:t>
      </w:r>
      <w:r w:rsidR="00A27723">
        <w:t>this research</w:t>
      </w:r>
      <w:r w:rsidR="009F52B8">
        <w:t xml:space="preserve"> up to larger sample populations, a key requirement for further</w:t>
      </w:r>
      <w:r w:rsidR="0003659C">
        <w:t xml:space="preserve"> biological</w:t>
      </w:r>
      <w:r w:rsidR="00A27723">
        <w:t xml:space="preserve"> hypothesis</w:t>
      </w:r>
      <w:r w:rsidR="009F52B8">
        <w:t xml:space="preserve"> validation. </w:t>
      </w:r>
      <w:r w:rsidR="00197E23">
        <w:t xml:space="preserve">Manual analysis has been attempted, however inter-observer and intra-observer variance can be significant and time requirements prohibitive. </w:t>
      </w:r>
      <w:r w:rsidR="00A27723">
        <w:t>Computer assisted image feature extraction is poised to help solve this challenge.</w:t>
      </w:r>
      <w:r w:rsidR="00197E23">
        <w:t xml:space="preserve"> </w:t>
      </w:r>
      <w:r w:rsidR="00D522DB">
        <w:t>To be useful for accurate tissue classification, c</w:t>
      </w:r>
      <w:r w:rsidR="00197E23">
        <w:t>omputational</w:t>
      </w:r>
      <w:r w:rsidR="0003659C">
        <w:t xml:space="preserve"> tool</w:t>
      </w:r>
      <w:r w:rsidR="00197E23">
        <w:t>s for collagen image analysis</w:t>
      </w:r>
      <w:r w:rsidR="0003659C">
        <w:t xml:space="preserve"> should be capable of extracting high level information about individual collagen fibers, including fiber number, length, angle, curvature, and position</w:t>
      </w:r>
      <w:ins w:id="1" w:author="Jeremy Bredfeldt" w:date="2012-10-01T21:32:00Z">
        <w:r w:rsidR="00AE1BDD">
          <w:t xml:space="preserve"> (why is this information needed/important?)</w:t>
        </w:r>
      </w:ins>
      <w:r w:rsidR="0003659C">
        <w:t xml:space="preserve">. In addition, </w:t>
      </w:r>
      <w:r w:rsidR="00C05123">
        <w:t>tools</w:t>
      </w:r>
      <w:r w:rsidR="0003659C">
        <w:t xml:space="preserve"> should be able to extract this fiber based informa</w:t>
      </w:r>
      <w:r w:rsidR="00197E23">
        <w:t xml:space="preserve">tion from a </w:t>
      </w:r>
      <w:r w:rsidR="00ED6A09">
        <w:t>heterogeneous collection</w:t>
      </w:r>
      <w:r w:rsidR="00197E23">
        <w:t xml:space="preserve"> of image morphologies</w:t>
      </w:r>
      <w:r w:rsidR="0003659C">
        <w:t xml:space="preserve"> </w:t>
      </w:r>
      <w:del w:id="2" w:author="Jeremy Bredfeldt" w:date="2012-10-01T21:32:00Z">
        <w:r w:rsidR="0003659C" w:rsidDel="00AE1BDD">
          <w:delText xml:space="preserve">with </w:delText>
        </w:r>
      </w:del>
      <w:ins w:id="3" w:author="Jeremy Bredfeldt" w:date="2012-10-01T21:32:00Z">
        <w:r w:rsidR="00AE1BDD">
          <w:t>and</w:t>
        </w:r>
        <w:r w:rsidR="00AE1BDD">
          <w:t xml:space="preserve"> </w:t>
        </w:r>
      </w:ins>
      <w:r w:rsidR="0003659C">
        <w:t xml:space="preserve">a wide range of image qualities. </w:t>
      </w:r>
      <w:r w:rsidR="00B65A1A">
        <w:t xml:space="preserve">Although a number of researchers have developed tools for </w:t>
      </w:r>
      <w:r w:rsidR="0003659C">
        <w:t xml:space="preserve">computer assisted </w:t>
      </w:r>
      <w:r w:rsidR="00B65A1A">
        <w:t>collagen image analysis,</w:t>
      </w:r>
      <w:r w:rsidR="00197E23">
        <w:t xml:space="preserve"> to our knowledge</w:t>
      </w:r>
      <w:r w:rsidR="00B65A1A">
        <w:t xml:space="preserve"> no techniques exist for extracting </w:t>
      </w:r>
      <w:r w:rsidR="0003659C">
        <w:t>fiber level information from the wide range of morphologies and image quality levels observed in practice.</w:t>
      </w:r>
    </w:p>
    <w:p w:rsidR="00217118" w:rsidRDefault="006808C0" w:rsidP="008E3D51">
      <w:r>
        <w:t>Many different</w:t>
      </w:r>
      <w:r w:rsidR="00197E23">
        <w:t xml:space="preserve"> patterns can be observed in</w:t>
      </w:r>
      <w:r>
        <w:t xml:space="preserve"> collagen </w:t>
      </w:r>
      <w:r w:rsidR="00197E23">
        <w:t>structure</w:t>
      </w:r>
      <w:r>
        <w:t>, within a single tissue type.</w:t>
      </w:r>
      <w:r w:rsidR="00ED6A09">
        <w:t xml:space="preserve"> As shown in </w:t>
      </w:r>
      <w:r w:rsidR="00EF0698">
        <w:fldChar w:fldCharType="begin"/>
      </w:r>
      <w:r w:rsidR="00ED6A09">
        <w:instrText xml:space="preserve"> REF _Ref329336640 \h </w:instrText>
      </w:r>
      <w:r w:rsidR="00EF0698">
        <w:fldChar w:fldCharType="separate"/>
      </w:r>
      <w:r w:rsidR="00ED6A09">
        <w:t xml:space="preserve">Figure </w:t>
      </w:r>
      <w:r w:rsidR="00ED6A09">
        <w:rPr>
          <w:noProof/>
        </w:rPr>
        <w:t>1</w:t>
      </w:r>
      <w:r w:rsidR="00EF0698">
        <w:fldChar w:fldCharType="end"/>
      </w:r>
      <w:r w:rsidR="00ED6A09">
        <w:t>, collagen fibers can be wavy or straight</w:t>
      </w:r>
      <w:ins w:id="4" w:author="Jeremy Bredfeldt" w:date="2012-10-01T21:36:00Z">
        <w:r w:rsidR="00AE1BDD">
          <w:t xml:space="preserve"> (Fig. 1A and B)</w:t>
        </w:r>
      </w:ins>
      <w:r w:rsidR="00ED6A09">
        <w:t>, dense or well defined</w:t>
      </w:r>
      <w:ins w:id="5" w:author="Jeremy Bredfeldt" w:date="2012-10-01T21:36:00Z">
        <w:r w:rsidR="00AE1BDD">
          <w:t xml:space="preserve"> (Fig. 1C and D)</w:t>
        </w:r>
      </w:ins>
      <w:r w:rsidR="00ED6A09">
        <w:t xml:space="preserve">, </w:t>
      </w:r>
      <w:r w:rsidR="00ED6A09">
        <w:lastRenderedPageBreak/>
        <w:t>bundled or individual</w:t>
      </w:r>
      <w:ins w:id="6" w:author="Jeremy Bredfeldt" w:date="2012-10-01T21:33:00Z">
        <w:r w:rsidR="00AE1BDD">
          <w:t>ly present</w:t>
        </w:r>
      </w:ins>
      <w:ins w:id="7" w:author="Jeremy Bredfeldt" w:date="2012-10-01T21:37:00Z">
        <w:r w:rsidR="00AE1BDD">
          <w:t xml:space="preserve"> (Fig. 1E and F)</w:t>
        </w:r>
      </w:ins>
      <w:r w:rsidR="00ED6A09">
        <w:t>. In addition, depending on i</w:t>
      </w:r>
      <w:r w:rsidR="005358F3">
        <w:t>maging parameters such as depth with</w:t>
      </w:r>
      <w:r w:rsidR="00ED6A09">
        <w:t>in the tissue, images can have low signal to noise (SNR) and potentially low dynamic range</w:t>
      </w:r>
      <w:ins w:id="8" w:author="Jeremy Bredfeldt" w:date="2012-10-01T21:35:00Z">
        <w:r w:rsidR="00AE1BDD">
          <w:t xml:space="preserve"> (Fig</w:t>
        </w:r>
      </w:ins>
      <w:ins w:id="9" w:author="Jeremy Bredfeldt" w:date="2012-10-01T21:36:00Z">
        <w:r w:rsidR="00AE1BDD">
          <w:t>.</w:t>
        </w:r>
      </w:ins>
      <w:ins w:id="10" w:author="Jeremy Bredfeldt" w:date="2012-10-01T21:35:00Z">
        <w:r w:rsidR="00AE1BDD">
          <w:t xml:space="preserve"> 1G, </w:t>
        </w:r>
      </w:ins>
      <w:ins w:id="11" w:author="Jeremy Bredfeldt" w:date="2012-10-01T21:36:00Z">
        <w:r w:rsidR="00AE1BDD">
          <w:t xml:space="preserve">H, </w:t>
        </w:r>
      </w:ins>
      <w:ins w:id="12" w:author="Jeremy Bredfeldt" w:date="2012-10-01T21:35:00Z">
        <w:r w:rsidR="00AE1BDD">
          <w:t xml:space="preserve">I, and </w:t>
        </w:r>
      </w:ins>
      <w:ins w:id="13" w:author="Jeremy Bredfeldt" w:date="2012-10-01T21:36:00Z">
        <w:r w:rsidR="00AE1BDD">
          <w:t>J</w:t>
        </w:r>
      </w:ins>
      <w:ins w:id="14" w:author="Jeremy Bredfeldt" w:date="2012-10-01T21:35:00Z">
        <w:r w:rsidR="00AE1BDD">
          <w:t>)</w:t>
        </w:r>
      </w:ins>
      <w:r w:rsidR="00ED6A09">
        <w:t xml:space="preserve">. </w:t>
      </w:r>
      <w:r w:rsidR="00FB32BB">
        <w:t xml:space="preserve">The </w:t>
      </w:r>
      <w:r w:rsidR="00217118">
        <w:t xml:space="preserve">quantitative </w:t>
      </w:r>
      <w:r w:rsidR="00FB32BB">
        <w:t>analysis of collagen images produced by laser sc</w:t>
      </w:r>
      <w:r w:rsidR="00217118">
        <w:t>anning microscopy is challenged by</w:t>
      </w:r>
      <w:r w:rsidR="00ED6A09">
        <w:t xml:space="preserve"> this</w:t>
      </w:r>
      <w:r w:rsidR="00FB32BB">
        <w:t xml:space="preserve"> heterogeneous </w:t>
      </w:r>
      <w:r w:rsidR="00ED6A09">
        <w:t xml:space="preserve">collection of </w:t>
      </w:r>
      <w:r w:rsidR="00FB32BB">
        <w:t>patterns</w:t>
      </w:r>
      <w:r w:rsidR="00217118">
        <w:t xml:space="preserve"> and </w:t>
      </w:r>
      <w:r w:rsidR="00ED6A09">
        <w:t>image qualities</w:t>
      </w:r>
      <w:r w:rsidR="00217118">
        <w:t xml:space="preserve">. </w:t>
      </w:r>
    </w:p>
    <w:p w:rsidR="00217118" w:rsidRDefault="00217118" w:rsidP="00930BF9">
      <w:pPr>
        <w:keepNext/>
        <w:jc w:val="center"/>
      </w:pPr>
      <w:r>
        <w:rPr>
          <w:noProof/>
          <w:lang w:bidi="ar-SA"/>
        </w:rPr>
        <w:drawing>
          <wp:inline distT="0" distB="0" distL="0" distR="0">
            <wp:extent cx="5942203" cy="2443618"/>
            <wp:effectExtent l="19050" t="0" r="1397" b="0"/>
            <wp:docPr id="2" name="Picture 0" descr="Fiber_Character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_Characters2.png"/>
                    <pic:cNvPicPr/>
                  </pic:nvPicPr>
                  <pic:blipFill>
                    <a:blip r:embed="rId6" cstate="print"/>
                    <a:srcRect t="28407" b="16741"/>
                    <a:stretch>
                      <a:fillRect/>
                    </a:stretch>
                  </pic:blipFill>
                  <pic:spPr>
                    <a:xfrm>
                      <a:off x="0" y="0"/>
                      <a:ext cx="5942203" cy="2443618"/>
                    </a:xfrm>
                    <a:prstGeom prst="rect">
                      <a:avLst/>
                    </a:prstGeom>
                  </pic:spPr>
                </pic:pic>
              </a:graphicData>
            </a:graphic>
          </wp:inline>
        </w:drawing>
      </w:r>
    </w:p>
    <w:p w:rsidR="00217118" w:rsidRDefault="00217118" w:rsidP="00217118">
      <w:pPr>
        <w:pStyle w:val="Caption"/>
      </w:pPr>
      <w:bookmarkStart w:id="15" w:name="_Ref329336640"/>
      <w:r>
        <w:t xml:space="preserve">Figure </w:t>
      </w:r>
      <w:fldSimple w:instr=" SEQ Figure \* ARABIC ">
        <w:r w:rsidR="00CD3387">
          <w:rPr>
            <w:noProof/>
          </w:rPr>
          <w:t>1</w:t>
        </w:r>
      </w:fldSimple>
      <w:bookmarkEnd w:id="15"/>
      <w:r>
        <w:t>. Representative collagen patterns observed in human breast cancer tissue sections. Wavy (A) and straight (B). Dense (C) and well defined (D). Thick bundles (E) and thin strands (F). Discontinuous (G) and continuous (H). Crossing (I) and parallel (J). Scale bar = 10 microns.</w:t>
      </w:r>
    </w:p>
    <w:p w:rsidR="002F4DC5" w:rsidRDefault="00217118" w:rsidP="00D87558">
      <w:r>
        <w:t>Although computational tools have been developed for quantifying the architecture of collagen networks in images</w:t>
      </w:r>
      <w:r w:rsidR="001312C9">
        <w:t xml:space="preserve"> (refs)</w:t>
      </w:r>
      <w:r>
        <w:t>, n</w:t>
      </w:r>
      <w:r w:rsidR="001312C9">
        <w:t>o</w:t>
      </w:r>
      <w:r w:rsidR="004D4A95">
        <w:t xml:space="preserve">ne have the ability to extract </w:t>
      </w:r>
      <w:r w:rsidR="006B36E5">
        <w:t>fiber based</w:t>
      </w:r>
      <w:r w:rsidR="001312C9">
        <w:t xml:space="preserve"> feature</w:t>
      </w:r>
      <w:r w:rsidR="004D4A95">
        <w:t>s</w:t>
      </w:r>
      <w:r w:rsidR="001312C9">
        <w:t xml:space="preserve"> from such a diversity of patterns. </w:t>
      </w:r>
      <w:r w:rsidR="002621A6">
        <w:t>T</w:t>
      </w:r>
      <w:r w:rsidR="00ED6A09">
        <w:t>ransform</w:t>
      </w:r>
      <w:r w:rsidR="00693F73">
        <w:t xml:space="preserve"> or texture</w:t>
      </w:r>
      <w:r w:rsidR="00ED6A09">
        <w:t xml:space="preserve"> based methods (such as those published by </w:t>
      </w:r>
      <w:proofErr w:type="spellStart"/>
      <w:r w:rsidR="00142DAB">
        <w:t>Falzon</w:t>
      </w:r>
      <w:proofErr w:type="spellEnd"/>
      <w:r w:rsidR="00142DAB">
        <w:t xml:space="preserve"> (FT), </w:t>
      </w:r>
      <w:proofErr w:type="spellStart"/>
      <w:r w:rsidR="00ED6A09">
        <w:t>Bayan</w:t>
      </w:r>
      <w:proofErr w:type="spellEnd"/>
      <w:r w:rsidR="002621A6">
        <w:t xml:space="preserve"> (FT, Hough), </w:t>
      </w:r>
      <w:proofErr w:type="spellStart"/>
      <w:r w:rsidR="002621A6">
        <w:t>Pehlke</w:t>
      </w:r>
      <w:proofErr w:type="spellEnd"/>
      <w:r w:rsidR="002621A6">
        <w:t xml:space="preserve"> (</w:t>
      </w:r>
      <w:proofErr w:type="spellStart"/>
      <w:r w:rsidR="002621A6">
        <w:t>Curvelet</w:t>
      </w:r>
      <w:proofErr w:type="spellEnd"/>
      <w:r w:rsidR="002621A6">
        <w:t xml:space="preserve"> Trans), Frisch (FT, Fractal)</w:t>
      </w:r>
      <w:r w:rsidR="00142DAB">
        <w:t xml:space="preserve">, </w:t>
      </w:r>
      <w:proofErr w:type="spellStart"/>
      <w:r w:rsidR="00142DAB">
        <w:t>Altendorf</w:t>
      </w:r>
      <w:proofErr w:type="spellEnd"/>
      <w:r w:rsidR="00142DAB">
        <w:t xml:space="preserve"> (Directional gradients)</w:t>
      </w:r>
      <w:r w:rsidR="00693F73" w:rsidRPr="00693F73">
        <w:t xml:space="preserve"> </w:t>
      </w:r>
      <w:r w:rsidR="00693F73">
        <w:t xml:space="preserve">, </w:t>
      </w:r>
      <w:proofErr w:type="spellStart"/>
      <w:r w:rsidR="00693F73">
        <w:t>Wenyan</w:t>
      </w:r>
      <w:proofErr w:type="spellEnd"/>
      <w:r w:rsidR="00693F73">
        <w:t xml:space="preserve"> (Gray level co-</w:t>
      </w:r>
      <w:proofErr w:type="spellStart"/>
      <w:r w:rsidR="00693F73">
        <w:t>occurence</w:t>
      </w:r>
      <w:proofErr w:type="spellEnd"/>
      <w:r w:rsidR="00693F73">
        <w:t xml:space="preserve">) </w:t>
      </w:r>
      <w:r w:rsidR="002621A6">
        <w:t xml:space="preserve"> etc.) can handle a wide</w:t>
      </w:r>
      <w:r w:rsidR="00ED6A09">
        <w:t xml:space="preserve"> diversity of images, however lack the ability to extract </w:t>
      </w:r>
      <w:r w:rsidR="00142DAB">
        <w:t xml:space="preserve">significant </w:t>
      </w:r>
      <w:r w:rsidR="00ED6A09">
        <w:t>high level fiber based information.</w:t>
      </w:r>
      <w:r w:rsidR="004D4A95">
        <w:t xml:space="preserve"> For example,</w:t>
      </w:r>
      <w:r w:rsidR="004D4A95" w:rsidRPr="00051A7F">
        <w:t xml:space="preserve"> transform</w:t>
      </w:r>
      <w:r w:rsidR="004D4A95">
        <w:t xml:space="preserve"> based methods provide</w:t>
      </w:r>
      <w:r w:rsidR="004D4A95" w:rsidRPr="00051A7F">
        <w:t xml:space="preserve"> general information about fiber size and direction at each point </w:t>
      </w:r>
      <w:r w:rsidR="004D4A95">
        <w:t>in an</w:t>
      </w:r>
      <w:r w:rsidR="004D4A95" w:rsidRPr="00051A7F">
        <w:t xml:space="preserve"> image, but cannot determine the actual fiber</w:t>
      </w:r>
      <w:r w:rsidR="004D4A95">
        <w:t xml:space="preserve"> number, length or</w:t>
      </w:r>
      <w:r w:rsidR="004D4A95" w:rsidRPr="00051A7F">
        <w:t xml:space="preserve"> curvature. The result</w:t>
      </w:r>
      <w:r w:rsidR="004D4A95">
        <w:t xml:space="preserve"> of these</w:t>
      </w:r>
      <w:r w:rsidR="004D4A95" w:rsidRPr="00051A7F">
        <w:t xml:space="preserve"> method</w:t>
      </w:r>
      <w:r w:rsidR="004D4A95">
        <w:t>s</w:t>
      </w:r>
      <w:r w:rsidR="004D4A95" w:rsidRPr="00051A7F">
        <w:t xml:space="preserve"> is not sensitive to</w:t>
      </w:r>
      <w:r w:rsidR="00C05123">
        <w:t>, for example,</w:t>
      </w:r>
      <w:r w:rsidR="004D4A95" w:rsidRPr="00051A7F">
        <w:t xml:space="preserve"> the dif</w:t>
      </w:r>
      <w:r w:rsidR="00C05123">
        <w:t xml:space="preserve">ference between randomly oriented </w:t>
      </w:r>
      <w:r w:rsidR="004D4A95" w:rsidRPr="00051A7F">
        <w:t xml:space="preserve">straight fibers </w:t>
      </w:r>
      <w:r w:rsidR="00C05123">
        <w:t>and</w:t>
      </w:r>
      <w:r w:rsidR="004D4A95" w:rsidRPr="00051A7F">
        <w:t xml:space="preserve"> long </w:t>
      </w:r>
      <w:r w:rsidR="00C05123">
        <w:t xml:space="preserve">curvy </w:t>
      </w:r>
      <w:r w:rsidR="004D4A95" w:rsidRPr="00051A7F">
        <w:t xml:space="preserve">fibers. </w:t>
      </w:r>
      <w:r w:rsidR="00C05123">
        <w:t>On the other hand, f</w:t>
      </w:r>
      <w:r w:rsidR="00ED6A09">
        <w:t xml:space="preserve">iber tracking and extraction methods (such as those published by Wu and Stein) </w:t>
      </w:r>
      <w:r w:rsidR="0076794C">
        <w:t xml:space="preserve">have been </w:t>
      </w:r>
      <w:r w:rsidR="000151CD">
        <w:t>developed</w:t>
      </w:r>
      <w:r w:rsidR="0076794C">
        <w:t xml:space="preserve"> to</w:t>
      </w:r>
      <w:r w:rsidR="00ED6A09">
        <w:t xml:space="preserve"> </w:t>
      </w:r>
      <w:r w:rsidR="00ED6A09">
        <w:lastRenderedPageBreak/>
        <w:t>extract high level</w:t>
      </w:r>
      <w:r w:rsidR="003738C3">
        <w:t xml:space="preserve"> fiber information</w:t>
      </w:r>
      <w:r w:rsidR="000151CD">
        <w:t xml:space="preserve"> from images of collagen matrices. These fiber extraction methods enable the automated measurement of </w:t>
      </w:r>
      <w:ins w:id="16" w:author="Jeremy Bredfeldt" w:date="2012-10-01T21:39:00Z">
        <w:r w:rsidR="002E6D7F">
          <w:t xml:space="preserve">important </w:t>
        </w:r>
      </w:ins>
      <w:r w:rsidR="000151CD">
        <w:t>high level parameters such as</w:t>
      </w:r>
      <w:r w:rsidR="00C05123">
        <w:t xml:space="preserve"> fiber length and curvature</w:t>
      </w:r>
      <w:r w:rsidR="003738C3">
        <w:t>, but</w:t>
      </w:r>
      <w:ins w:id="17" w:author="Jeremy Bredfeldt" w:date="2012-10-01T21:39:00Z">
        <w:r w:rsidR="002E6D7F">
          <w:t xml:space="preserve"> often</w:t>
        </w:r>
      </w:ins>
      <w:r w:rsidR="003738C3">
        <w:t xml:space="preserve"> fail to properly segment fibers in</w:t>
      </w:r>
      <w:r w:rsidR="002D1DE1">
        <w:t xml:space="preserve"> the</w:t>
      </w:r>
      <w:r w:rsidR="003738C3">
        <w:t xml:space="preserve"> dense or low SNR situations</w:t>
      </w:r>
      <w:r w:rsidR="002D1DE1">
        <w:t xml:space="preserve"> commonly encountered </w:t>
      </w:r>
      <w:r w:rsidR="005358F3">
        <w:t>while SHG imaging in</w:t>
      </w:r>
      <w:r w:rsidR="002D1DE1">
        <w:t xml:space="preserve"> tissue</w:t>
      </w:r>
      <w:r w:rsidR="003738C3">
        <w:t>.</w:t>
      </w:r>
      <w:r w:rsidR="000151CD">
        <w:t xml:space="preserve"> </w:t>
      </w:r>
      <w:r w:rsidR="005358F3">
        <w:t>An example of</w:t>
      </w:r>
      <w:r w:rsidR="002F4DC5">
        <w:t xml:space="preserve"> a noisy </w:t>
      </w:r>
      <w:r w:rsidR="002D1DE1">
        <w:t xml:space="preserve">SHG </w:t>
      </w:r>
      <w:r w:rsidR="002F4DC5">
        <w:t xml:space="preserve">image </w:t>
      </w:r>
      <w:r w:rsidR="005358F3">
        <w:t>is</w:t>
      </w:r>
      <w:r w:rsidR="002F4DC5">
        <w:t xml:space="preserve"> shown in</w:t>
      </w:r>
      <w:r w:rsidR="00BF4D89">
        <w:t xml:space="preserve"> </w:t>
      </w:r>
      <w:r w:rsidR="00EF0698">
        <w:fldChar w:fldCharType="begin"/>
      </w:r>
      <w:r w:rsidR="00BF4D89">
        <w:instrText xml:space="preserve"> REF _Ref335052891 \h </w:instrText>
      </w:r>
      <w:r w:rsidR="00EF0698">
        <w:fldChar w:fldCharType="separate"/>
      </w:r>
      <w:r w:rsidR="00BF4D89">
        <w:t xml:space="preserve">Figure </w:t>
      </w:r>
      <w:r w:rsidR="00BF4D89">
        <w:rPr>
          <w:noProof/>
        </w:rPr>
        <w:t>2</w:t>
      </w:r>
      <w:r w:rsidR="00EF0698">
        <w:fldChar w:fldCharType="end"/>
      </w:r>
      <w:r w:rsidR="005358F3">
        <w:t>A. W</w:t>
      </w:r>
      <w:r w:rsidR="00BF4D89">
        <w:t xml:space="preserve">ithout preprocessing, the </w:t>
      </w:r>
      <w:proofErr w:type="spellStart"/>
      <w:r w:rsidR="002D1DE1">
        <w:t>FIber</w:t>
      </w:r>
      <w:proofErr w:type="spellEnd"/>
      <w:r w:rsidR="002D1DE1">
        <w:t xml:space="preserve"> Extraction (</w:t>
      </w:r>
      <w:r w:rsidR="00BF4D89">
        <w:t>FIRE</w:t>
      </w:r>
      <w:r w:rsidR="002D1DE1">
        <w:t>)</w:t>
      </w:r>
      <w:r w:rsidR="00BF4D89">
        <w:t xml:space="preserve"> algorithm</w:t>
      </w:r>
      <w:r w:rsidR="005358F3">
        <w:t>,</w:t>
      </w:r>
      <w:r w:rsidR="002D1DE1">
        <w:t xml:space="preserve"> developed by Stein (Stein 2008)</w:t>
      </w:r>
      <w:r w:rsidR="005358F3">
        <w:t>,</w:t>
      </w:r>
      <w:r w:rsidR="002F4DC5">
        <w:t xml:space="preserve"> produces</w:t>
      </w:r>
      <w:r w:rsidR="000151CD">
        <w:t xml:space="preserve"> many false positive fibers</w:t>
      </w:r>
      <w:r w:rsidR="00BF4D89">
        <w:t xml:space="preserve"> and an overly complex fiber network. </w:t>
      </w:r>
      <w:r w:rsidR="000151CD">
        <w:t>For t</w:t>
      </w:r>
      <w:r w:rsidR="00BF4D89">
        <w:t xml:space="preserve">he dense collagen pattern shown in </w:t>
      </w:r>
      <w:r w:rsidR="00EF0698">
        <w:fldChar w:fldCharType="begin"/>
      </w:r>
      <w:r w:rsidR="00BF4D89">
        <w:instrText xml:space="preserve"> REF _Ref335052891 \h </w:instrText>
      </w:r>
      <w:r w:rsidR="00EF0698">
        <w:fldChar w:fldCharType="separate"/>
      </w:r>
      <w:r w:rsidR="00BF4D89">
        <w:t xml:space="preserve">Figure </w:t>
      </w:r>
      <w:r w:rsidR="00BF4D89">
        <w:rPr>
          <w:noProof/>
        </w:rPr>
        <w:t>2</w:t>
      </w:r>
      <w:r w:rsidR="00EF0698">
        <w:fldChar w:fldCharType="end"/>
      </w:r>
      <w:r w:rsidR="00BF4D89">
        <w:t>B, FIRE extracts erroneous star patterns</w:t>
      </w:r>
      <w:ins w:id="18" w:author="Jeremy Bredfeldt" w:date="2012-10-01T21:41:00Z">
        <w:r w:rsidR="002E6D7F">
          <w:t xml:space="preserve"> and fails to identify the most </w:t>
        </w:r>
      </w:ins>
      <w:ins w:id="19" w:author="Jeremy Bredfeldt" w:date="2012-10-01T21:42:00Z">
        <w:r w:rsidR="002E6D7F">
          <w:t>prominent</w:t>
        </w:r>
      </w:ins>
      <w:ins w:id="20" w:author="Jeremy Bredfeldt" w:date="2012-10-01T21:41:00Z">
        <w:r w:rsidR="002E6D7F">
          <w:t xml:space="preserve"> fibers extracted by a human observer</w:t>
        </w:r>
      </w:ins>
      <w:r w:rsidR="00BF4D89">
        <w:t>.</w:t>
      </w:r>
      <w:r w:rsidR="002F4DC5">
        <w:t xml:space="preserve"> </w:t>
      </w:r>
      <w:r w:rsidR="007C2E02">
        <w:t>Our hypothesis is that with proper</w:t>
      </w:r>
      <w:r w:rsidR="00BF4D89">
        <w:t xml:space="preserve"> preprocessing </w:t>
      </w:r>
      <w:r w:rsidR="007C2E02">
        <w:t>steps</w:t>
      </w:r>
      <w:ins w:id="21" w:author="Jeremy Bredfeldt" w:date="2012-10-01T21:42:00Z">
        <w:r w:rsidR="002E6D7F">
          <w:t>,</w:t>
        </w:r>
      </w:ins>
      <w:r w:rsidR="007C2E02">
        <w:t xml:space="preserve"> significantly improved</w:t>
      </w:r>
      <w:r w:rsidR="00BF4D89">
        <w:t xml:space="preserve"> collagen fiber extraction</w:t>
      </w:r>
      <w:r w:rsidR="007C2E02">
        <w:t xml:space="preserve"> is possible</w:t>
      </w:r>
      <w:r w:rsidR="002D1DE1">
        <w:t xml:space="preserve"> in SHG images of tissue</w:t>
      </w:r>
      <w:r w:rsidR="00BF4D89">
        <w:t>.</w:t>
      </w:r>
    </w:p>
    <w:p w:rsidR="00C32047" w:rsidRDefault="00C32047" w:rsidP="00930BF9">
      <w:pPr>
        <w:keepNext/>
        <w:jc w:val="center"/>
      </w:pPr>
      <w:r>
        <w:rPr>
          <w:noProof/>
          <w:lang w:bidi="ar-SA"/>
        </w:rPr>
        <w:drawing>
          <wp:inline distT="0" distB="0" distL="0" distR="0">
            <wp:extent cx="5036029" cy="3303917"/>
            <wp:effectExtent l="19050" t="0" r="0" b="0"/>
            <wp:docPr id="7" name="Picture 6" descr="FiberSegmentations _FireAl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FireAlone.png"/>
                    <pic:cNvPicPr/>
                  </pic:nvPicPr>
                  <pic:blipFill>
                    <a:blip r:embed="rId7" cstate="print"/>
                    <a:srcRect l="4003" t="5225" r="32524" b="39187"/>
                    <a:stretch>
                      <a:fillRect/>
                    </a:stretch>
                  </pic:blipFill>
                  <pic:spPr>
                    <a:xfrm>
                      <a:off x="0" y="0"/>
                      <a:ext cx="5036029" cy="3303917"/>
                    </a:xfrm>
                    <a:prstGeom prst="rect">
                      <a:avLst/>
                    </a:prstGeom>
                  </pic:spPr>
                </pic:pic>
              </a:graphicData>
            </a:graphic>
          </wp:inline>
        </w:drawing>
      </w:r>
    </w:p>
    <w:p w:rsidR="002F4DC5" w:rsidRDefault="00C32047" w:rsidP="00C32047">
      <w:pPr>
        <w:pStyle w:val="Caption"/>
      </w:pPr>
      <w:bookmarkStart w:id="22" w:name="_Ref335052891"/>
      <w:r>
        <w:t xml:space="preserve">Figure </w:t>
      </w:r>
      <w:fldSimple w:instr=" SEQ Figure \* ARABIC ">
        <w:r w:rsidR="00CD3387">
          <w:rPr>
            <w:noProof/>
          </w:rPr>
          <w:t>2</w:t>
        </w:r>
      </w:fldSimple>
      <w:bookmarkEnd w:id="22"/>
      <w:r>
        <w:t xml:space="preserve">. Fibers extracted by the FIRE algorithm without preprocessing. A and D are the original images, B and E are show manual segmentations of the fibers, D and F show the automatic fiber segmentations that are extracted by the FIRE algorithm. </w:t>
      </w:r>
      <w:r w:rsidR="005358F3">
        <w:t>S</w:t>
      </w:r>
      <w:r w:rsidR="00575043">
        <w:t xml:space="preserve">cale bar </w:t>
      </w:r>
      <w:r w:rsidR="005358F3">
        <w:t>=</w:t>
      </w:r>
      <w:r w:rsidR="00575043">
        <w:t>25 microns.</w:t>
      </w:r>
    </w:p>
    <w:p w:rsidR="007B4F86" w:rsidRDefault="003738C3" w:rsidP="00D87558">
      <w:r>
        <w:t>In this paper, we</w:t>
      </w:r>
      <w:r w:rsidR="00BF4D89">
        <w:t xml:space="preserve"> compare</w:t>
      </w:r>
      <w:r w:rsidR="009E4E68">
        <w:t xml:space="preserve"> four</w:t>
      </w:r>
      <w:r w:rsidR="00BF4D89">
        <w:t xml:space="preserve"> image</w:t>
      </w:r>
      <w:r>
        <w:t xml:space="preserve"> </w:t>
      </w:r>
      <w:r w:rsidR="00BF4D89">
        <w:t>preprocessing techniques</w:t>
      </w:r>
      <w:r>
        <w:t xml:space="preserve"> </w:t>
      </w:r>
      <w:r w:rsidR="009E4E68">
        <w:t>with the ultimate goal of improving the accuracy of high level fiber extraction</w:t>
      </w:r>
      <w:r w:rsidR="00BF4D89">
        <w:t xml:space="preserve"> with an algorithm such as FIRE.</w:t>
      </w:r>
      <w:r>
        <w:t xml:space="preserve"> </w:t>
      </w:r>
      <w:r w:rsidR="00BF4D89">
        <w:t xml:space="preserve"> </w:t>
      </w:r>
      <w:r w:rsidR="009E4E68">
        <w:t xml:space="preserve">The preprocessing techniques we compare are the simple Gaussian filter, the </w:t>
      </w:r>
      <w:r w:rsidR="00A5153A">
        <w:t>SPIRAL-</w:t>
      </w:r>
      <w:r w:rsidR="009E4E68">
        <w:t xml:space="preserve">TVX filter (Harmony </w:t>
      </w:r>
      <w:r w:rsidR="007C2E02">
        <w:t xml:space="preserve">2012 </w:t>
      </w:r>
      <w:r w:rsidR="009E4E68">
        <w:t xml:space="preserve">ref), the </w:t>
      </w:r>
      <w:proofErr w:type="spellStart"/>
      <w:r w:rsidR="009E4E68">
        <w:t>tubeness</w:t>
      </w:r>
      <w:proofErr w:type="spellEnd"/>
      <w:r w:rsidR="009E4E68">
        <w:t xml:space="preserve"> filter </w:t>
      </w:r>
      <w:r w:rsidR="009E4E68">
        <w:lastRenderedPageBreak/>
        <w:t>(Sato</w:t>
      </w:r>
      <w:r w:rsidR="007C2E02">
        <w:t xml:space="preserve"> 1998</w:t>
      </w:r>
      <w:r w:rsidR="009E4E68">
        <w:t xml:space="preserve"> ref), and a </w:t>
      </w:r>
      <w:proofErr w:type="spellStart"/>
      <w:r w:rsidR="009E4E68">
        <w:t>curvelet</w:t>
      </w:r>
      <w:proofErr w:type="spellEnd"/>
      <w:r w:rsidR="009E4E68">
        <w:t xml:space="preserve"> transform</w:t>
      </w:r>
      <w:r w:rsidR="004802A1">
        <w:t xml:space="preserve"> based</w:t>
      </w:r>
      <w:r w:rsidR="009E4E68">
        <w:t xml:space="preserve"> </w:t>
      </w:r>
      <w:proofErr w:type="spellStart"/>
      <w:r w:rsidR="009E4E68">
        <w:t>denoising</w:t>
      </w:r>
      <w:proofErr w:type="spellEnd"/>
      <w:r w:rsidR="009E4E68">
        <w:t xml:space="preserve"> filter (Stark</w:t>
      </w:r>
      <w:r w:rsidR="007C2E02">
        <w:t xml:space="preserve"> 2002</w:t>
      </w:r>
      <w:r w:rsidR="009E4E68">
        <w:t xml:space="preserve"> ref). </w:t>
      </w:r>
      <w:r w:rsidR="00D522DB">
        <w:t>We demonstrate here that the application</w:t>
      </w:r>
      <w:r w:rsidR="007C2E02">
        <w:t xml:space="preserve"> of</w:t>
      </w:r>
      <w:r w:rsidR="00D522DB">
        <w:t xml:space="preserve"> </w:t>
      </w:r>
      <w:proofErr w:type="spellStart"/>
      <w:r w:rsidR="00D522DB">
        <w:t>curvelet</w:t>
      </w:r>
      <w:proofErr w:type="spellEnd"/>
      <w:r w:rsidR="00D522DB">
        <w:t xml:space="preserve"> transform</w:t>
      </w:r>
      <w:r w:rsidR="009E4E68">
        <w:t xml:space="preserve"> </w:t>
      </w:r>
      <w:proofErr w:type="spellStart"/>
      <w:r w:rsidR="009E4E68">
        <w:t>denoising</w:t>
      </w:r>
      <w:proofErr w:type="spellEnd"/>
      <w:r w:rsidR="00D522DB">
        <w:t xml:space="preserve"> as a preprocessing step for FIRE fiber extraction, </w:t>
      </w:r>
      <w:r w:rsidR="009E4E68">
        <w:t xml:space="preserve">a process we call CT-FIRE, </w:t>
      </w:r>
      <w:r w:rsidR="00D522DB">
        <w:t xml:space="preserve">performs more accurate fiber segmentations than </w:t>
      </w:r>
      <w:r w:rsidR="009E4E68">
        <w:t>any of the other techniques we investigated</w:t>
      </w:r>
      <w:ins w:id="23" w:author="Jeremy Bredfeldt" w:date="2012-10-01T21:43:00Z">
        <w:r w:rsidR="002E6D7F">
          <w:t>,</w:t>
        </w:r>
      </w:ins>
      <w:r w:rsidR="006D2CA5">
        <w:t xml:space="preserve"> in a variety of collagen images of </w:t>
      </w:r>
      <w:r w:rsidR="007C2E02">
        <w:t xml:space="preserve">human </w:t>
      </w:r>
      <w:r w:rsidR="006D2CA5">
        <w:t>breast</w:t>
      </w:r>
      <w:r w:rsidR="007C2E02">
        <w:t xml:space="preserve"> and mouse mammary</w:t>
      </w:r>
      <w:r w:rsidR="006D2CA5">
        <w:t xml:space="preserve"> tissue. We</w:t>
      </w:r>
      <w:r w:rsidR="00D522DB">
        <w:t xml:space="preserve"> then show that </w:t>
      </w:r>
      <w:r w:rsidR="006D2CA5">
        <w:t>CT-FIRE accurately extracts fiber information from a collection of synthetic test images where the true segmentation is well-defined.</w:t>
      </w:r>
    </w:p>
    <w:p w:rsidR="009E4E68" w:rsidRDefault="00D108DB" w:rsidP="00D87558">
      <w:r>
        <w:t xml:space="preserve">This paper is organized as follows. </w:t>
      </w:r>
      <w:r w:rsidR="009E4E68">
        <w:t xml:space="preserve">Section 2 </w:t>
      </w:r>
      <w:del w:id="24" w:author="Jeremy Bredfeldt" w:date="2012-10-01T21:44:00Z">
        <w:r w:rsidR="009E4E68" w:rsidDel="002E6D7F">
          <w:delText>of this paper</w:delText>
        </w:r>
      </w:del>
      <w:r w:rsidR="009E4E68">
        <w:t xml:space="preserve"> </w:t>
      </w:r>
      <w:ins w:id="25" w:author="Jeremy Bredfeldt" w:date="2012-10-01T21:47:00Z">
        <w:r w:rsidR="002E6D7F">
          <w:t xml:space="preserve">gives a brief description of the FIRE algorithm, </w:t>
        </w:r>
      </w:ins>
      <w:r>
        <w:t xml:space="preserve">describes preprocessing </w:t>
      </w:r>
      <w:r w:rsidR="009E4E68">
        <w:t>algorithm implementation</w:t>
      </w:r>
      <w:r>
        <w:t>s</w:t>
      </w:r>
      <w:r w:rsidR="009E4E68">
        <w:t xml:space="preserve">, </w:t>
      </w:r>
      <w:del w:id="26" w:author="Jeremy Bredfeldt" w:date="2012-10-01T21:47:00Z">
        <w:r w:rsidDel="002E6D7F">
          <w:delText xml:space="preserve">a brief description of the FIRE algorithm, </w:delText>
        </w:r>
      </w:del>
      <w:r w:rsidR="009E4E68">
        <w:t>how each image was manually segmented, how the image segmentation was evaluated, and finally how the synthetic test images were cre</w:t>
      </w:r>
      <w:r>
        <w:t xml:space="preserve">ated and evaluated. In section 3, we </w:t>
      </w:r>
      <w:ins w:id="27" w:author="Jeremy Bredfeldt" w:date="2012-10-01T21:50:00Z">
        <w:r w:rsidR="00D51154">
          <w:t>compare the</w:t>
        </w:r>
      </w:ins>
      <w:ins w:id="28" w:author="Jeremy Bredfeldt" w:date="2012-10-01T21:54:00Z">
        <w:r w:rsidR="00D51154">
          <w:t xml:space="preserve"> ability of the</w:t>
        </w:r>
      </w:ins>
      <w:ins w:id="29" w:author="Jeremy Bredfeldt" w:date="2012-10-01T21:50:00Z">
        <w:r w:rsidR="00D51154">
          <w:t xml:space="preserve"> four preprocessing algorithms to extract fiber information by comparin</w:t>
        </w:r>
      </w:ins>
      <w:ins w:id="30" w:author="Jeremy Bredfeldt" w:date="2012-10-01T21:52:00Z">
        <w:r w:rsidR="00D51154">
          <w:t>g</w:t>
        </w:r>
      </w:ins>
      <w:ins w:id="31" w:author="Jeremy Bredfeldt" w:date="2012-10-01T21:50:00Z">
        <w:r w:rsidR="00D51154">
          <w:t xml:space="preserve"> their agreement to a panel of human observers. </w:t>
        </w:r>
      </w:ins>
      <w:ins w:id="32" w:author="Jeremy Bredfeldt" w:date="2012-10-01T21:53:00Z">
        <w:r w:rsidR="00D51154">
          <w:t xml:space="preserve">We also highlight the ability of CT-FIRE to extract accurate collagen information from synthetic test cases. </w:t>
        </w:r>
      </w:ins>
      <w:del w:id="33" w:author="Jeremy Bredfeldt" w:date="2012-10-01T21:53:00Z">
        <w:r w:rsidDel="00D51154">
          <w:delText>present experimental results</w:delText>
        </w:r>
      </w:del>
      <w:del w:id="34" w:author="Jeremy Bredfeldt" w:date="2012-10-01T21:49:00Z">
        <w:r w:rsidDel="00D51154">
          <w:delText xml:space="preserve"> of</w:delText>
        </w:r>
      </w:del>
      <w:del w:id="35" w:author="Jeremy Bredfeldt" w:date="2012-10-01T21:53:00Z">
        <w:r w:rsidDel="00D51154">
          <w:delText xml:space="preserve"> fiber extractions from breast cancer images and synthetic fiber images. </w:delText>
        </w:r>
      </w:del>
      <w:r>
        <w:t>In the fourth section we discuss our results and in the fifth section</w:t>
      </w:r>
      <w:r w:rsidR="005358F3">
        <w:t xml:space="preserve"> conclude by describing</w:t>
      </w:r>
      <w:r>
        <w:t xml:space="preserve"> the future directions of our research.</w:t>
      </w:r>
    </w:p>
    <w:p w:rsidR="00C123DD" w:rsidRDefault="00C123DD" w:rsidP="00D87558">
      <w:r>
        <w:t xml:space="preserve">(Need to mention 2D </w:t>
      </w:r>
      <w:proofErr w:type="spellStart"/>
      <w:r>
        <w:t>vs</w:t>
      </w:r>
      <w:proofErr w:type="spellEnd"/>
      <w:r>
        <w:t xml:space="preserve"> 3D . . .</w:t>
      </w:r>
      <w:r w:rsidR="005358F3">
        <w:t>maybe in discussion</w:t>
      </w:r>
      <w:r>
        <w:t>)</w:t>
      </w:r>
    </w:p>
    <w:p w:rsidR="000A4305" w:rsidRDefault="000A4305" w:rsidP="000A4305">
      <w:pPr>
        <w:pStyle w:val="Heading1"/>
      </w:pPr>
      <w:bookmarkStart w:id="36" w:name="_Toc335398070"/>
      <w:r>
        <w:t>Methods</w:t>
      </w:r>
      <w:bookmarkEnd w:id="36"/>
    </w:p>
    <w:p w:rsidR="007C2E02" w:rsidRDefault="007C2E02" w:rsidP="007C2E02">
      <w:r>
        <w:t xml:space="preserve">Four algorithms were evaluated as preprocessing steps to the FIRE fiber extraction algorithm. </w:t>
      </w:r>
      <w:del w:id="37" w:author="Jeremy Bredfeldt" w:date="2012-10-01T21:54:00Z">
        <w:r w:rsidDel="00D51154">
          <w:delText>However</w:delText>
        </w:r>
      </w:del>
      <w:ins w:id="38" w:author="Jeremy Bredfeldt" w:date="2012-10-01T21:54:00Z">
        <w:r w:rsidR="00D51154">
          <w:t>For completeness</w:t>
        </w:r>
      </w:ins>
      <w:r>
        <w:t xml:space="preserve">, we will first briefly review the FIRE process. </w:t>
      </w:r>
      <w:del w:id="39" w:author="Jeremy Bredfeldt" w:date="2012-10-01T21:55:00Z">
        <w:r w:rsidDel="00D51154">
          <w:delText>For a</w:delText>
        </w:r>
      </w:del>
      <w:ins w:id="40" w:author="Jeremy Bredfeldt" w:date="2012-10-01T21:55:00Z">
        <w:r w:rsidR="00D51154">
          <w:t>A</w:t>
        </w:r>
      </w:ins>
      <w:r>
        <w:t xml:space="preserve"> more detailed description of the </w:t>
      </w:r>
      <w:proofErr w:type="spellStart"/>
      <w:r>
        <w:t>algorithm</w:t>
      </w:r>
      <w:del w:id="41" w:author="Jeremy Bredfeldt" w:date="2012-10-01T21:56:00Z">
        <w:r w:rsidDel="00D51154">
          <w:delText>, we refer the reader to</w:delText>
        </w:r>
      </w:del>
      <w:ins w:id="42" w:author="Jeremy Bredfeldt" w:date="2012-10-01T21:56:00Z">
        <w:r w:rsidR="00D51154">
          <w:t>can</w:t>
        </w:r>
        <w:proofErr w:type="spellEnd"/>
        <w:r w:rsidR="00D51154">
          <w:t xml:space="preserve"> be found in reference</w:t>
        </w:r>
      </w:ins>
      <w:r>
        <w:t xml:space="preserve"> (Stein 2008).</w:t>
      </w:r>
    </w:p>
    <w:p w:rsidR="007C2E02" w:rsidRDefault="007C2E02" w:rsidP="007C2E02">
      <w:pPr>
        <w:pStyle w:val="Heading2"/>
      </w:pPr>
      <w:bookmarkStart w:id="43" w:name="_Toc335398071"/>
      <w:r>
        <w:t>FIRE Algorithm</w:t>
      </w:r>
      <w:bookmarkEnd w:id="43"/>
    </w:p>
    <w:p w:rsidR="007C2E02" w:rsidRDefault="007C2E02" w:rsidP="007C2E02">
      <w:r>
        <w:lastRenderedPageBreak/>
        <w:t xml:space="preserve">FIRE </w:t>
      </w:r>
      <w:r w:rsidRPr="008A547C">
        <w:t>is an image</w:t>
      </w:r>
      <w:r>
        <w:t xml:space="preserve"> reconstruction based method that</w:t>
      </w:r>
      <w:r w:rsidRPr="008A547C">
        <w:t xml:space="preserve"> can extract the geometric structure of</w:t>
      </w:r>
      <w:r>
        <w:t xml:space="preserve"> three dimensional collagen images</w:t>
      </w:r>
      <w:r w:rsidRPr="008A547C">
        <w:t>. The ma</w:t>
      </w:r>
      <w:r>
        <w:t>in steps of this method include</w:t>
      </w:r>
      <w:r w:rsidRPr="008A547C">
        <w:t xml:space="preserve"> </w:t>
      </w:r>
      <w:r w:rsidR="005358F3">
        <w:t xml:space="preserve">applying a </w:t>
      </w:r>
      <w:r w:rsidRPr="008A547C">
        <w:t xml:space="preserve">threshold to form a binary image, </w:t>
      </w:r>
      <w:r>
        <w:t>the</w:t>
      </w:r>
      <w:r w:rsidRPr="008A547C">
        <w:t xml:space="preserve"> distance transform on the binary image to yield the minimal di</w:t>
      </w:r>
      <w:r w:rsidR="005358F3">
        <w:t>stance from the fiber pixel to the background, tracing</w:t>
      </w:r>
      <w:r w:rsidRPr="008A547C">
        <w:t xml:space="preserve"> along the maximal ridges of the smoothed distance function to form fiber branches by identifying nucleation points and extending</w:t>
      </w:r>
      <w:r w:rsidR="005358F3">
        <w:t xml:space="preserve"> the</w:t>
      </w:r>
      <w:r w:rsidRPr="008A547C">
        <w:t xml:space="preserve"> f</w:t>
      </w:r>
      <w:r>
        <w:t>iber from each nucleation point.</w:t>
      </w:r>
      <w:r w:rsidRPr="008A547C">
        <w:t xml:space="preserve"> </w:t>
      </w:r>
      <w:r>
        <w:t xml:space="preserve">Short fiber branches are then pruned </w:t>
      </w:r>
      <w:r w:rsidRPr="008A547C">
        <w:t>and</w:t>
      </w:r>
      <w:r>
        <w:t xml:space="preserve"> fibers are linked</w:t>
      </w:r>
      <w:r w:rsidRPr="008A547C">
        <w:t xml:space="preserve"> based on the fiber length, fiber direction and the distance between adjacent fibers. In the associated software(</w:t>
      </w:r>
      <w:r>
        <w:t xml:space="preserve">which </w:t>
      </w:r>
      <w:r w:rsidRPr="008A547C">
        <w:t>can be downloaded from</w:t>
      </w:r>
      <w:r>
        <w:t xml:space="preserve"> ref</w:t>
      </w:r>
      <w:r w:rsidRPr="008A547C">
        <w:t>), there are about 20 adjustable parameters. However, in practical application, given the default parameters, there are usually only a few parameters</w:t>
      </w:r>
      <w:r>
        <w:t xml:space="preserve"> that need</w:t>
      </w:r>
      <w:r w:rsidRPr="008A547C">
        <w:t xml:space="preserve"> to be adjusted, such as those impacting the binary image generation, the </w:t>
      </w:r>
      <w:r w:rsidR="005358F3">
        <w:t xml:space="preserve">search for </w:t>
      </w:r>
      <w:del w:id="44" w:author="Jeremy Bredfeldt" w:date="2012-10-01T21:57:00Z">
        <w:r w:rsidRPr="008A547C" w:rsidDel="00060238">
          <w:delText xml:space="preserve">nuclear </w:delText>
        </w:r>
      </w:del>
      <w:ins w:id="45" w:author="Jeremy Bredfeldt" w:date="2012-10-01T21:57:00Z">
        <w:r w:rsidR="00060238" w:rsidRPr="008A547C">
          <w:t>nuclea</w:t>
        </w:r>
        <w:r w:rsidR="00060238">
          <w:t>tion</w:t>
        </w:r>
        <w:r w:rsidR="00060238" w:rsidRPr="008A547C">
          <w:t xml:space="preserve"> </w:t>
        </w:r>
      </w:ins>
      <w:r w:rsidRPr="008A547C">
        <w:t>points and fiber linkage</w:t>
      </w:r>
      <w:r>
        <w:t>.</w:t>
      </w:r>
      <w:r w:rsidR="005358F3">
        <w:t xml:space="preserve"> To our knowledge, the FIRE method has only been tested on </w:t>
      </w:r>
      <w:proofErr w:type="spellStart"/>
      <w:r w:rsidR="005358F3">
        <w:t>confocal</w:t>
      </w:r>
      <w:proofErr w:type="spellEnd"/>
      <w:r w:rsidR="005358F3">
        <w:t xml:space="preserve"> reflectance and </w:t>
      </w:r>
      <w:proofErr w:type="spellStart"/>
      <w:r w:rsidR="005358F3">
        <w:t>confocal</w:t>
      </w:r>
      <w:proofErr w:type="spellEnd"/>
      <w:r w:rsidR="005358F3">
        <w:t xml:space="preserve"> fluorescence images of in-vitro collagen gels, but has not been applied to extract collagen fibers from SHG images of tissue.</w:t>
      </w:r>
    </w:p>
    <w:p w:rsidR="007C2E02" w:rsidRPr="007C2E02" w:rsidRDefault="007C2E02" w:rsidP="007C2E02">
      <w:r>
        <w:t>Each preprocessing technique</w:t>
      </w:r>
      <w:ins w:id="46" w:author="Jeremy Bredfeldt" w:date="2012-10-01T21:57:00Z">
        <w:r w:rsidR="00060238">
          <w:t xml:space="preserve"> described in this paper</w:t>
        </w:r>
      </w:ins>
      <w:r>
        <w:t xml:space="preserve"> was followed by</w:t>
      </w:r>
      <w:ins w:id="47" w:author="Jeremy Bredfeldt" w:date="2012-10-01T21:58:00Z">
        <w:r w:rsidR="00060238">
          <w:t xml:space="preserve"> nearly</w:t>
        </w:r>
      </w:ins>
      <w:r>
        <w:t xml:space="preserve"> identical implementations of the FIRE algorithm</w:t>
      </w:r>
      <w:ins w:id="48" w:author="Jeremy Bredfeldt" w:date="2012-10-01T21:58:00Z">
        <w:r w:rsidR="00060238">
          <w:t>.</w:t>
        </w:r>
      </w:ins>
      <w:del w:id="49" w:author="Jeremy Bredfeldt" w:date="2012-10-01T21:58:00Z">
        <w:r w:rsidDel="00060238">
          <w:delText>,</w:delText>
        </w:r>
      </w:del>
      <w:r>
        <w:t xml:space="preserve"> </w:t>
      </w:r>
      <w:del w:id="50" w:author="Jeremy Bredfeldt" w:date="2012-10-01T21:58:00Z">
        <w:r w:rsidDel="00060238">
          <w:delText>except for</w:delText>
        </w:r>
      </w:del>
      <w:ins w:id="51" w:author="Jeremy Bredfeldt" w:date="2012-10-01T21:58:00Z">
        <w:r w:rsidR="00060238">
          <w:t>The only difference is in</w:t>
        </w:r>
      </w:ins>
      <w:r>
        <w:t xml:space="preserve"> the first FIRE threshold used for creating the initial binary image. This threshold was hand optimized to produce the highest quality fiber extractions across all test cases.</w:t>
      </w:r>
    </w:p>
    <w:p w:rsidR="00222BD7" w:rsidRDefault="00222BD7" w:rsidP="007E7905">
      <w:pPr>
        <w:pStyle w:val="Heading2"/>
      </w:pPr>
      <w:bookmarkStart w:id="52" w:name="_Toc335398072"/>
      <w:r>
        <w:t>Preprocessing Algorithms</w:t>
      </w:r>
      <w:bookmarkEnd w:id="52"/>
    </w:p>
    <w:p w:rsidR="007C2E02" w:rsidRPr="007C2E02" w:rsidRDefault="007C2E02" w:rsidP="007C2E02">
      <w:r>
        <w:t xml:space="preserve">The four preprocessing algorithms </w:t>
      </w:r>
      <w:r w:rsidR="000151CD">
        <w:t xml:space="preserve">evaluated here are described </w:t>
      </w:r>
      <w:r>
        <w:t>brief</w:t>
      </w:r>
      <w:r w:rsidR="000151CD">
        <w:t>ly</w:t>
      </w:r>
      <w:r>
        <w:t xml:space="preserve"> below. More detailed </w:t>
      </w:r>
      <w:r w:rsidR="00A5153A">
        <w:t xml:space="preserve">background information </w:t>
      </w:r>
      <w:r>
        <w:t>on the advanced filter</w:t>
      </w:r>
      <w:r w:rsidR="00A5153A">
        <w:t>s can be found in their respective references.</w:t>
      </w:r>
    </w:p>
    <w:p w:rsidR="00222BD7" w:rsidRDefault="00222BD7" w:rsidP="007E7905">
      <w:pPr>
        <w:pStyle w:val="Heading3"/>
      </w:pPr>
      <w:bookmarkStart w:id="53" w:name="_Toc335398073"/>
      <w:r>
        <w:t>Gaussian</w:t>
      </w:r>
      <w:bookmarkEnd w:id="53"/>
    </w:p>
    <w:p w:rsidR="007E7905" w:rsidRPr="007E7905" w:rsidRDefault="007E7905" w:rsidP="007E7905">
      <w:r>
        <w:lastRenderedPageBreak/>
        <w:t>A simple 2-D Gaussian filter, whose standard deviation was matched to th</w:t>
      </w:r>
      <w:commentRangeStart w:id="54"/>
      <w:r>
        <w:t xml:space="preserve">e average width of </w:t>
      </w:r>
      <w:r w:rsidR="00A5153A">
        <w:t xml:space="preserve">the </w:t>
      </w:r>
      <w:r>
        <w:t>collagen fibers in our images of 1.5 microns</w:t>
      </w:r>
      <w:commentRangeEnd w:id="54"/>
      <w:r w:rsidR="00EF41E6">
        <w:rPr>
          <w:rStyle w:val="CommentReference"/>
        </w:rPr>
        <w:commentReference w:id="54"/>
      </w:r>
      <w:r w:rsidR="004330EA">
        <w:t xml:space="preserve">, was used as a baseline </w:t>
      </w:r>
      <w:r>
        <w:t>for comparison</w:t>
      </w:r>
      <w:r w:rsidR="004330EA">
        <w:t xml:space="preserve"> against the other more advanced filters</w:t>
      </w:r>
      <w:r>
        <w:t>.</w:t>
      </w:r>
    </w:p>
    <w:p w:rsidR="00222BD7" w:rsidRDefault="00A5153A" w:rsidP="007E7905">
      <w:pPr>
        <w:pStyle w:val="Heading3"/>
      </w:pPr>
      <w:bookmarkStart w:id="55" w:name="_Toc335398074"/>
      <w:r>
        <w:t>SPIRAL-</w:t>
      </w:r>
      <w:r w:rsidR="00222BD7">
        <w:t xml:space="preserve"> TV</w:t>
      </w:r>
      <w:bookmarkEnd w:id="55"/>
    </w:p>
    <w:p w:rsidR="00A95C9D" w:rsidRDefault="000151CD" w:rsidP="00A5153A">
      <w:r>
        <w:t>The SPIRAL-TV</w:t>
      </w:r>
      <w:r w:rsidR="00590C6B">
        <w:t xml:space="preserve"> algorithm</w:t>
      </w:r>
      <w:r w:rsidR="00A5153A">
        <w:t xml:space="preserve">, by </w:t>
      </w:r>
      <w:proofErr w:type="spellStart"/>
      <w:r w:rsidR="00A5153A">
        <w:t>Harmany</w:t>
      </w:r>
      <w:proofErr w:type="spellEnd"/>
      <w:r w:rsidR="00A5153A">
        <w:t xml:space="preserve"> et. al. (</w:t>
      </w:r>
      <w:proofErr w:type="spellStart"/>
      <w:r w:rsidR="00A5153A">
        <w:t>Harmany</w:t>
      </w:r>
      <w:proofErr w:type="spellEnd"/>
      <w:r w:rsidR="00A5153A">
        <w:t xml:space="preserve"> 2012) was developed to accurately extract features from </w:t>
      </w:r>
      <w:r w:rsidR="007463F8">
        <w:t>images</w:t>
      </w:r>
      <w:r w:rsidR="00A5153A">
        <w:t xml:space="preserve"> where Poisson noise dominates</w:t>
      </w:r>
      <w:r w:rsidR="007463F8">
        <w:t>, a common occurrence in SHG imaging</w:t>
      </w:r>
      <w:r w:rsidR="00590C6B">
        <w:t xml:space="preserve"> of collagen in tissue</w:t>
      </w:r>
      <w:r w:rsidR="00AB729C">
        <w:t xml:space="preserve">, and has applications in compressed sensing, nuclear medicine </w:t>
      </w:r>
      <w:proofErr w:type="spellStart"/>
      <w:r w:rsidR="00AB729C">
        <w:t>tomographic</w:t>
      </w:r>
      <w:proofErr w:type="spellEnd"/>
      <w:r w:rsidR="00AB729C">
        <w:t xml:space="preserve"> reconstruction and </w:t>
      </w:r>
      <w:proofErr w:type="spellStart"/>
      <w:r w:rsidR="00AB729C">
        <w:t>superresolution</w:t>
      </w:r>
      <w:proofErr w:type="spellEnd"/>
      <w:r w:rsidR="00AB729C">
        <w:t xml:space="preserve"> reconstruction in astronomy</w:t>
      </w:r>
      <w:r w:rsidR="00A5153A">
        <w:t>.</w:t>
      </w:r>
      <w:r w:rsidR="00590C6B">
        <w:t xml:space="preserve"> The algorithm </w:t>
      </w:r>
      <w:r w:rsidR="00A95C9D">
        <w:t xml:space="preserve">iteratively </w:t>
      </w:r>
      <w:r w:rsidR="00DC72CB">
        <w:t>approximates a solution to</w:t>
      </w:r>
      <w:r w:rsidR="00A95C9D">
        <w:t xml:space="preserve"> the</w:t>
      </w:r>
      <w:r w:rsidR="00590C6B">
        <w:t xml:space="preserve"> minimi</w:t>
      </w:r>
      <w:r w:rsidR="00A95C9D">
        <w:t>zation problem given by</w:t>
      </w:r>
    </w:p>
    <w:p w:rsidR="00A95C9D" w:rsidRDefault="00EF0698" w:rsidP="00A5153A">
      <m:oMathPara>
        <m:oMath>
          <m:sSup>
            <m:sSupPr>
              <m:ctrlPr>
                <w:rPr>
                  <w:rFonts w:ascii="Cambria Math" w:hAnsi="Cambria Math"/>
                  <w:i/>
                </w:rPr>
              </m:ctrlPr>
            </m:sSupPr>
            <m:e>
              <m:r>
                <w:rPr>
                  <w:rFonts w:ascii="Cambria Math" w:hAnsi="Cambria Math"/>
                </w:rPr>
                <m:t>f</m:t>
              </m:r>
            </m:e>
            <m:sup>
              <m:r>
                <w:rPr>
                  <w:rFonts w:ascii="Cambria Math" w:hAnsi="Cambria Math"/>
                </w:rPr>
                <m:t>k+1</m:t>
              </m:r>
            </m:sup>
          </m:sSup>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min</m:t>
                  </m:r>
                </m:e>
                <m:lim>
                  <m:r>
                    <w:rPr>
                      <w:rFonts w:ascii="Cambria Math" w:hAnsi="Cambria Math"/>
                    </w:rPr>
                    <m:t>f∈</m:t>
                  </m:r>
                  <m:sSup>
                    <m:sSupPr>
                      <m:ctrlPr>
                        <w:rPr>
                          <w:rFonts w:ascii="Cambria Math" w:hAnsi="Cambria Math"/>
                          <w:i/>
                        </w:rPr>
                      </m:ctrlPr>
                    </m:sSupPr>
                    <m:e>
                      <m:r>
                        <m:rPr>
                          <m:scr m:val="double-struck"/>
                        </m:rPr>
                        <w:rPr>
                          <w:rFonts w:ascii="Cambria Math" w:hAnsi="Cambria Math"/>
                        </w:rPr>
                        <m:t>R</m:t>
                      </m:r>
                    </m:e>
                    <m:sup>
                      <m:r>
                        <w:rPr>
                          <w:rFonts w:ascii="Cambria Math" w:hAnsi="Cambria Math"/>
                        </w:rPr>
                        <m:t>n</m:t>
                      </m:r>
                    </m:sup>
                  </m:sSup>
                </m:lim>
              </m:limLow>
            </m:fName>
            <m:e>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r>
                <w:rPr>
                  <w:rFonts w:ascii="Cambria Math" w:hAnsi="Cambria Math"/>
                </w:rPr>
                <m:t>+τ*pen</m:t>
              </m:r>
              <m:d>
                <m:dPr>
                  <m:ctrlPr>
                    <w:rPr>
                      <w:rFonts w:ascii="Cambria Math" w:hAnsi="Cambria Math"/>
                      <w:i/>
                    </w:rPr>
                  </m:ctrlPr>
                </m:dPr>
                <m:e>
                  <m:r>
                    <w:rPr>
                      <w:rFonts w:ascii="Cambria Math" w:hAnsi="Cambria Math"/>
                    </w:rPr>
                    <m:t>f</m:t>
                  </m:r>
                </m:e>
              </m:d>
            </m:e>
          </m:func>
        </m:oMath>
      </m:oMathPara>
    </w:p>
    <w:p w:rsidR="00AB729C" w:rsidRPr="00A95C9D" w:rsidRDefault="00AB729C" w:rsidP="00A5153A">
      <m:oMathPara>
        <m:oMath>
          <m:r>
            <w:rPr>
              <w:rFonts w:ascii="Cambria Math" w:hAnsi="Cambria Math"/>
            </w:rPr>
            <m:t>subject to f≥0</m:t>
          </m:r>
        </m:oMath>
      </m:oMathPara>
    </w:p>
    <w:p w:rsidR="00A95C9D" w:rsidRPr="00A95C9D" w:rsidRDefault="00A95C9D" w:rsidP="00A5153A"/>
    <w:p w:rsidR="00A95C9D" w:rsidRPr="00A5153A" w:rsidRDefault="00AB729C" w:rsidP="00A5153A">
      <w:r>
        <w:t xml:space="preserve">where </w:t>
      </w:r>
      <m:oMath>
        <m:r>
          <w:rPr>
            <w:rFonts w:ascii="Cambria Math" w:hAnsi="Cambria Math"/>
          </w:rPr>
          <m:t>f</m:t>
        </m:r>
      </m:oMath>
      <w:r w:rsidR="008343DF">
        <w:t xml:space="preserve"> is the approximation to the image of interest,</w:t>
      </w:r>
      <w:r>
        <w:t xml:space="preserve"> </w:t>
      </w:r>
      <m:oMath>
        <m:sSup>
          <m:sSupPr>
            <m:ctrlPr>
              <w:rPr>
                <w:rFonts w:ascii="Cambria Math" w:hAnsi="Cambria Math"/>
                <w:i/>
              </w:rPr>
            </m:ctrlPr>
          </m:sSupPr>
          <m:e>
            <m:r>
              <w:rPr>
                <w:rFonts w:ascii="Cambria Math" w:hAnsi="Cambria Math"/>
              </w:rPr>
              <m:t>F</m:t>
            </m:r>
          </m:e>
          <m:sup>
            <m:r>
              <w:rPr>
                <w:rFonts w:ascii="Cambria Math" w:hAnsi="Cambria Math"/>
              </w:rPr>
              <m:t>k</m:t>
            </m:r>
          </m:sup>
        </m:sSup>
        <m:d>
          <m:dPr>
            <m:ctrlPr>
              <w:rPr>
                <w:rFonts w:ascii="Cambria Math" w:hAnsi="Cambria Math"/>
                <w:i/>
              </w:rPr>
            </m:ctrlPr>
          </m:dPr>
          <m:e>
            <m:r>
              <w:rPr>
                <w:rFonts w:ascii="Cambria Math" w:hAnsi="Cambria Math"/>
              </w:rPr>
              <m:t>f</m:t>
            </m:r>
          </m:e>
        </m:d>
      </m:oMath>
      <w:r>
        <w:t xml:space="preserve"> is the negative Possion log-likelihood fun</w:t>
      </w:r>
      <w:r w:rsidR="005358F3">
        <w:t>c</w:t>
      </w:r>
      <w:r>
        <w:t xml:space="preserve">tion at iteration </w:t>
      </w:r>
      <w:r w:rsidRPr="00AB729C">
        <w:rPr>
          <w:i/>
        </w:rPr>
        <w:t>k</w:t>
      </w:r>
      <w:r>
        <w:t xml:space="preserve">, and </w:t>
      </w:r>
      <m:oMath>
        <m:r>
          <w:rPr>
            <w:rFonts w:ascii="Cambria Math" w:hAnsi="Cambria Math"/>
          </w:rPr>
          <m:t>pen</m:t>
        </m:r>
        <m:d>
          <m:dPr>
            <m:ctrlPr>
              <w:rPr>
                <w:rFonts w:ascii="Cambria Math" w:hAnsi="Cambria Math"/>
                <w:i/>
              </w:rPr>
            </m:ctrlPr>
          </m:dPr>
          <m:e>
            <m:r>
              <w:rPr>
                <w:rFonts w:ascii="Cambria Math" w:hAnsi="Cambria Math"/>
              </w:rPr>
              <m:t>f</m:t>
            </m:r>
          </m:e>
        </m:d>
        <m:r>
          <w:rPr>
            <w:rFonts w:ascii="Cambria Math" w:hAnsi="Cambria Math"/>
          </w:rPr>
          <m:t xml:space="preserve">= </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f</m:t>
                </m:r>
              </m:e>
            </m:d>
          </m:e>
          <m:sub>
            <m:r>
              <w:rPr>
                <w:rFonts w:ascii="Cambria Math" w:hAnsi="Cambria Math"/>
              </w:rPr>
              <m:t>TV</m:t>
            </m:r>
          </m:sub>
        </m:sSub>
      </m:oMath>
      <w:r>
        <w:t xml:space="preserve"> is the total variation </w:t>
      </w:r>
      <w:proofErr w:type="spellStart"/>
      <w:r>
        <w:t>seminorm</w:t>
      </w:r>
      <w:proofErr w:type="spellEnd"/>
      <w:r w:rsidR="008343DF">
        <w:t xml:space="preserve"> penalty scheme</w:t>
      </w:r>
      <w:r>
        <w:t xml:space="preserve">. </w:t>
      </w:r>
      <w:r w:rsidR="008343DF">
        <w:t>SPIRAL-TV</w:t>
      </w:r>
      <w:r w:rsidR="005358F3">
        <w:t>X</w:t>
      </w:r>
      <w:r w:rsidR="008343DF">
        <w:t xml:space="preserve"> was shown to </w:t>
      </w:r>
      <w:r w:rsidR="00537AA1">
        <w:t xml:space="preserve">perform well at </w:t>
      </w:r>
      <w:r w:rsidR="008343DF">
        <w:t>highlight</w:t>
      </w:r>
      <w:r w:rsidR="00537AA1">
        <w:t>ing</w:t>
      </w:r>
      <w:r w:rsidR="008343DF">
        <w:t xml:space="preserve"> strong edges in images</w:t>
      </w:r>
      <w:r w:rsidR="00537AA1">
        <w:t xml:space="preserve"> and smooth noise in low gradient areas</w:t>
      </w:r>
      <w:r w:rsidR="00DD0AF0">
        <w:t xml:space="preserve"> (</w:t>
      </w:r>
      <w:proofErr w:type="spellStart"/>
      <w:r w:rsidR="00DD0AF0">
        <w:t>Harmany</w:t>
      </w:r>
      <w:proofErr w:type="spellEnd"/>
      <w:r w:rsidR="00DD0AF0">
        <w:t xml:space="preserve"> ref)</w:t>
      </w:r>
      <w:r w:rsidR="00537AA1">
        <w:t xml:space="preserve">. </w:t>
      </w:r>
      <w:r w:rsidR="00A95C9D">
        <w:t xml:space="preserve">The designers of this algorithm have tested it on noisy computed tomography reconstruction data however </w:t>
      </w:r>
      <w:r w:rsidR="008343DF">
        <w:t>it</w:t>
      </w:r>
      <w:r w:rsidR="00A95C9D">
        <w:t xml:space="preserve"> has not been applied to preprocessing for fiber extraction from SHG images.</w:t>
      </w:r>
    </w:p>
    <w:p w:rsidR="00222BD7" w:rsidRDefault="00222BD7" w:rsidP="007E7905">
      <w:pPr>
        <w:pStyle w:val="Heading3"/>
      </w:pPr>
      <w:bookmarkStart w:id="56" w:name="_Toc335398075"/>
      <w:proofErr w:type="spellStart"/>
      <w:r>
        <w:t>tubeness</w:t>
      </w:r>
      <w:proofErr w:type="spellEnd"/>
      <w:r>
        <w:t xml:space="preserve"> filter</w:t>
      </w:r>
      <w:bookmarkEnd w:id="56"/>
    </w:p>
    <w:p w:rsidR="00542709" w:rsidRDefault="00C123DD" w:rsidP="00590C6B">
      <w:r>
        <w:t xml:space="preserve">The </w:t>
      </w:r>
      <w:proofErr w:type="spellStart"/>
      <w:r>
        <w:t>tubeness</w:t>
      </w:r>
      <w:proofErr w:type="spellEnd"/>
      <w:r>
        <w:t xml:space="preserve"> filter is an </w:t>
      </w:r>
      <w:proofErr w:type="spellStart"/>
      <w:r>
        <w:t>ImageJ</w:t>
      </w:r>
      <w:proofErr w:type="spellEnd"/>
      <w:r>
        <w:t xml:space="preserve"> </w:t>
      </w:r>
      <w:proofErr w:type="spellStart"/>
      <w:r>
        <w:t>pluggin</w:t>
      </w:r>
      <w:proofErr w:type="spellEnd"/>
      <w:r>
        <w:t xml:space="preserve"> implement</w:t>
      </w:r>
      <w:r w:rsidRPr="00C123DD">
        <w:t xml:space="preserve">ed by </w:t>
      </w:r>
      <w:proofErr w:type="spellStart"/>
      <w:r w:rsidRPr="00C123DD">
        <w:t>Longair</w:t>
      </w:r>
      <w:proofErr w:type="spellEnd"/>
      <w:r w:rsidRPr="00C123DD">
        <w:t xml:space="preserve">, </w:t>
      </w:r>
      <w:proofErr w:type="spellStart"/>
      <w:r w:rsidRPr="00C123DD">
        <w:t>Preibisch</w:t>
      </w:r>
      <w:proofErr w:type="spellEnd"/>
      <w:r w:rsidRPr="00C123DD">
        <w:t xml:space="preserve"> and </w:t>
      </w:r>
      <w:proofErr w:type="spellStart"/>
      <w:r>
        <w:t>S</w:t>
      </w:r>
      <w:r w:rsidRPr="00C123DD">
        <w:t>chindelin</w:t>
      </w:r>
      <w:proofErr w:type="spellEnd"/>
      <w:r w:rsidR="00EA16A3">
        <w:t xml:space="preserve"> (</w:t>
      </w:r>
      <w:proofErr w:type="spellStart"/>
      <w:r w:rsidR="00EA16A3">
        <w:t>Schindelin</w:t>
      </w:r>
      <w:proofErr w:type="spellEnd"/>
      <w:r w:rsidR="00EA16A3">
        <w:t xml:space="preserve"> 2012, </w:t>
      </w:r>
      <w:proofErr w:type="spellStart"/>
      <w:r w:rsidR="00EA16A3">
        <w:t>NatMeth</w:t>
      </w:r>
      <w:proofErr w:type="spellEnd"/>
      <w:r>
        <w:t xml:space="preserve">) and is based on the work published by Sato et. al. (1998). The algorithm </w:t>
      </w:r>
      <w:r w:rsidR="00F8323A">
        <w:t>highlights fiber-</w:t>
      </w:r>
      <w:r>
        <w:t xml:space="preserve">like structures in images </w:t>
      </w:r>
      <w:r w:rsidR="00F8323A">
        <w:t>while</w:t>
      </w:r>
      <w:r>
        <w:t xml:space="preserve"> attenuat</w:t>
      </w:r>
      <w:r w:rsidR="00F8323A">
        <w:t>ing homogeneous or noisy regions and has found application in processing images of neurons and blood vessels (</w:t>
      </w:r>
      <w:r w:rsidR="00EA16A3">
        <w:t xml:space="preserve">Sato '98, </w:t>
      </w:r>
      <w:proofErr w:type="spellStart"/>
      <w:r w:rsidR="00EA16A3">
        <w:t>Longair</w:t>
      </w:r>
      <w:proofErr w:type="spellEnd"/>
      <w:r w:rsidR="00EA16A3">
        <w:t xml:space="preserve"> 2011</w:t>
      </w:r>
      <w:r w:rsidR="00F8323A">
        <w:t>).</w:t>
      </w:r>
      <w:r>
        <w:t xml:space="preserve"> </w:t>
      </w:r>
      <w:r w:rsidR="00EA16A3">
        <w:t xml:space="preserve">This filter enhances fiber </w:t>
      </w:r>
      <w:r w:rsidR="00EA16A3">
        <w:lastRenderedPageBreak/>
        <w:t xml:space="preserve">structures by </w:t>
      </w:r>
      <w:r w:rsidR="007924B1">
        <w:t xml:space="preserve">first applying a </w:t>
      </w:r>
      <w:r w:rsidR="00542709">
        <w:t xml:space="preserve">2-D Gaussian filter with </w:t>
      </w:r>
      <m:oMath>
        <m:sSub>
          <m:sSubPr>
            <m:ctrlPr>
              <w:rPr>
                <w:rFonts w:ascii="Cambria Math" w:hAnsi="Cambria Math"/>
                <w:i/>
              </w:rPr>
            </m:ctrlPr>
          </m:sSubPr>
          <m:e>
            <m:r>
              <w:rPr>
                <w:rFonts w:ascii="Cambria Math" w:hAnsi="Cambria Math"/>
              </w:rPr>
              <m:t>σ</m:t>
            </m:r>
          </m:e>
          <m:sub>
            <m:r>
              <w:rPr>
                <w:rFonts w:ascii="Cambria Math" w:hAnsi="Cambria Math"/>
              </w:rPr>
              <m:t>f</m:t>
            </m:r>
          </m:sub>
        </m:sSub>
      </m:oMath>
      <w:r w:rsidR="00542709">
        <w:t xml:space="preserve"> </w:t>
      </w:r>
      <w:r w:rsidR="00EA16A3">
        <w:t>matched to the width of the fiber</w:t>
      </w:r>
      <w:r w:rsidR="00542709">
        <w:t>.</w:t>
      </w:r>
      <w:r w:rsidR="00EA16A3">
        <w:t xml:space="preserve"> </w:t>
      </w:r>
      <w:r w:rsidR="00542709">
        <w:t>Next</w:t>
      </w:r>
      <w:r w:rsidR="00DD0AF0">
        <w:t>,</w:t>
      </w:r>
      <w:r w:rsidR="007924B1">
        <w:t xml:space="preserve"> the Hessian</w:t>
      </w:r>
      <w:r w:rsidR="00542709">
        <w:t xml:space="preserve"> is computed at each point in the image and the </w:t>
      </w:r>
      <w:proofErr w:type="spellStart"/>
      <w:r w:rsidR="00542709">
        <w:t>eigenvalues</w:t>
      </w:r>
      <w:proofErr w:type="spellEnd"/>
      <w:r w:rsidR="00DD0AF0">
        <w:t xml:space="preserve">, </w:t>
      </w:r>
      <m:oMath>
        <m:sSub>
          <m:sSubPr>
            <m:ctrlPr>
              <w:rPr>
                <w:rFonts w:ascii="Cambria Math" w:hAnsi="Cambria Math"/>
                <w:i/>
              </w:rPr>
            </m:ctrlPr>
          </m:sSubPr>
          <m:e>
            <m:r>
              <w:rPr>
                <w:rFonts w:ascii="Cambria Math" w:hAnsi="Cambria Math"/>
              </w:rPr>
              <m:t>λ</m:t>
            </m:r>
          </m:e>
          <m:sub>
            <m:r>
              <w:rPr>
                <w:rFonts w:ascii="Cambria Math" w:hAnsi="Cambria Math"/>
              </w:rPr>
              <m:t>1</m:t>
            </m:r>
          </m:sub>
        </m:sSub>
      </m:oMath>
      <w:r w:rsidR="00DD0AF0">
        <w:t xml:space="preserve"> and </w:t>
      </w:r>
      <m:oMath>
        <m:sSub>
          <m:sSubPr>
            <m:ctrlPr>
              <w:rPr>
                <w:rFonts w:ascii="Cambria Math" w:hAnsi="Cambria Math"/>
                <w:i/>
              </w:rPr>
            </m:ctrlPr>
          </m:sSubPr>
          <m:e>
            <m:r>
              <w:rPr>
                <w:rFonts w:ascii="Cambria Math" w:hAnsi="Cambria Math"/>
              </w:rPr>
              <m:t>λ</m:t>
            </m:r>
          </m:e>
          <m:sub>
            <m:r>
              <w:rPr>
                <w:rFonts w:ascii="Cambria Math" w:hAnsi="Cambria Math"/>
              </w:rPr>
              <m:t>2</m:t>
            </m:r>
          </m:sub>
        </m:sSub>
      </m:oMath>
      <w:r w:rsidR="00DD0AF0">
        <w:t xml:space="preserve"> for the 2-D case,</w:t>
      </w:r>
      <w:r w:rsidR="00542709">
        <w:t xml:space="preserve"> of the Hessian matrix are found. </w:t>
      </w:r>
      <w:r w:rsidR="00D702B8">
        <w:t>The resulting pixel value is given by the following rule:</w:t>
      </w:r>
    </w:p>
    <w:p w:rsidR="00D702B8" w:rsidRDefault="00EF0698" w:rsidP="00590C6B">
      <m:oMathPara>
        <m:oMath>
          <m:sSub>
            <m:sSubPr>
              <m:ctrlPr>
                <w:rPr>
                  <w:rFonts w:ascii="Cambria Math" w:hAnsi="Cambria Math"/>
                  <w:i/>
                </w:rPr>
              </m:ctrlPr>
            </m:sSubPr>
            <m:e>
              <m:r>
                <w:rPr>
                  <w:rFonts w:ascii="Cambria Math" w:hAnsi="Cambria Math"/>
                </w:rPr>
                <m:t>λ</m:t>
              </m:r>
            </m:e>
            <m:sub>
              <m:r>
                <w:rPr>
                  <w:rFonts w:ascii="Cambria Math" w:hAnsi="Cambria Math"/>
                </w:rPr>
                <m:t>g</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λ</m:t>
                            </m:r>
                          </m:e>
                          <m:sub>
                            <m:r>
                              <w:rPr>
                                <w:rFonts w:ascii="Cambria Math" w:hAnsi="Cambria Math"/>
                              </w:rPr>
                              <m:t>2</m:t>
                            </m:r>
                          </m:sub>
                        </m:sSub>
                      </m:e>
                    </m:d>
                    <m:r>
                      <w:rPr>
                        <w:rFonts w:ascii="Cambria Math" w:hAnsi="Cambria Math"/>
                      </w:rPr>
                      <m:t xml:space="preserve">,              </m:t>
                    </m:r>
                    <m:sSub>
                      <m:sSubPr>
                        <m:ctrlPr>
                          <w:rPr>
                            <w:rFonts w:ascii="Cambria Math" w:hAnsi="Cambria Math"/>
                            <w:i/>
                          </w:rPr>
                        </m:ctrlPr>
                      </m:sSubPr>
                      <m:e>
                        <m:r>
                          <w:rPr>
                            <w:rFonts w:ascii="Cambria Math" w:hAnsi="Cambria Math"/>
                          </w:rPr>
                          <m:t>λ</m:t>
                        </m:r>
                      </m:e>
                      <m:sub>
                        <m:r>
                          <w:rPr>
                            <w:rFonts w:ascii="Cambria Math" w:hAnsi="Cambria Math"/>
                          </w:rPr>
                          <m:t>2</m:t>
                        </m:r>
                      </m:sub>
                    </m:sSub>
                    <m:r>
                      <w:rPr>
                        <w:rFonts w:ascii="Cambria Math" w:hAnsi="Cambria Math"/>
                      </w:rPr>
                      <m:t>&lt;0</m:t>
                    </m:r>
                  </m:e>
                </m:mr>
                <m:mr>
                  <m:e>
                    <m:r>
                      <w:rPr>
                        <w:rFonts w:ascii="Cambria Math" w:hAnsi="Cambria Math"/>
                      </w:rPr>
                      <m:t>0,           otherwise</m:t>
                    </m:r>
                  </m:e>
                </m:mr>
              </m:m>
            </m:e>
          </m:d>
        </m:oMath>
      </m:oMathPara>
    </w:p>
    <w:p w:rsidR="00D702B8" w:rsidRDefault="00D702B8" w:rsidP="00590C6B">
      <w:r>
        <w:t xml:space="preserve">To our knowledge, this filter has not </w:t>
      </w:r>
      <w:r w:rsidR="00C46D0D">
        <w:t>be evaluated for its ability to highlight collagen fibers in SHG images of tissue.</w:t>
      </w:r>
    </w:p>
    <w:p w:rsidR="00222BD7" w:rsidRDefault="00D702B8" w:rsidP="007E7905">
      <w:pPr>
        <w:pStyle w:val="Heading3"/>
      </w:pPr>
      <w:bookmarkStart w:id="57" w:name="_Toc335398076"/>
      <w:r>
        <w:t>C</w:t>
      </w:r>
      <w:r w:rsidR="00222BD7">
        <w:t>urvelet filter</w:t>
      </w:r>
      <w:bookmarkEnd w:id="57"/>
    </w:p>
    <w:p w:rsidR="001426D3" w:rsidRDefault="0003233D" w:rsidP="00C46D0D">
      <w:r>
        <w:t>W</w:t>
      </w:r>
      <w:r w:rsidR="00DC63FB">
        <w:t xml:space="preserve">e have implemented a </w:t>
      </w:r>
      <w:proofErr w:type="spellStart"/>
      <w:r w:rsidR="00DC63FB">
        <w:t>denoising</w:t>
      </w:r>
      <w:proofErr w:type="spellEnd"/>
      <w:r w:rsidR="00DC63FB">
        <w:t xml:space="preserve"> filter based on the 2-D curvelet transform. The curvelet transform was developed</w:t>
      </w:r>
      <w:r w:rsidR="00DC72CB">
        <w:t xml:space="preserve"> by </w:t>
      </w:r>
      <w:proofErr w:type="spellStart"/>
      <w:r w:rsidR="00DC72CB">
        <w:t>Candes</w:t>
      </w:r>
      <w:proofErr w:type="spellEnd"/>
      <w:r w:rsidR="00DC72CB">
        <w:t xml:space="preserve"> and </w:t>
      </w:r>
      <w:proofErr w:type="spellStart"/>
      <w:r w:rsidR="00DC72CB">
        <w:t>Donoho</w:t>
      </w:r>
      <w:proofErr w:type="spellEnd"/>
      <w:r w:rsidR="00DC72CB">
        <w:t xml:space="preserve"> (</w:t>
      </w:r>
      <w:proofErr w:type="spellStart"/>
      <w:r w:rsidR="00DC72CB">
        <w:t>Candes</w:t>
      </w:r>
      <w:proofErr w:type="spellEnd"/>
      <w:r w:rsidR="00DC72CB">
        <w:t xml:space="preserve"> 1999 ref)</w:t>
      </w:r>
      <w:r w:rsidR="00DC63FB">
        <w:t xml:space="preserve"> </w:t>
      </w:r>
      <w:r>
        <w:t xml:space="preserve">as an alternative to wavelet methods </w:t>
      </w:r>
      <w:r w:rsidR="00DC63FB">
        <w:t>for enhancing edges and lines in noisy images.</w:t>
      </w:r>
      <w:r w:rsidR="0055075D">
        <w:t xml:space="preserve"> Our group has recently reported on the successful use of the curvelet transform for finding fiber alignment information in SHG images of collagen (</w:t>
      </w:r>
      <w:proofErr w:type="spellStart"/>
      <w:r w:rsidR="0055075D">
        <w:t>Pehlke</w:t>
      </w:r>
      <w:proofErr w:type="spellEnd"/>
      <w:r w:rsidR="0055075D">
        <w:t xml:space="preserve"> ref). Here we report on the use of the curvelet transform as a preprocessing step to</w:t>
      </w:r>
      <w:ins w:id="58" w:author="Jeremy Bredfeldt" w:date="2012-10-01T22:01:00Z">
        <w:r w:rsidR="00B95910">
          <w:t xml:space="preserve"> high level</w:t>
        </w:r>
      </w:ins>
      <w:r w:rsidR="0055075D">
        <w:t xml:space="preserve"> fiber extraction. Briefly, the curvelet transform</w:t>
      </w:r>
      <w:r w:rsidR="001426D3">
        <w:t xml:space="preserve"> represents images as </w:t>
      </w:r>
      <w:proofErr w:type="spellStart"/>
      <w:r w:rsidR="001426D3">
        <w:t>superpositions</w:t>
      </w:r>
      <w:proofErr w:type="spellEnd"/>
      <w:r w:rsidR="001426D3">
        <w:t xml:space="preserve"> of elements that are constant along ridge lines and wavelets in the orthogonal direction</w:t>
      </w:r>
      <w:r w:rsidR="0055075D">
        <w:t>.</w:t>
      </w:r>
      <w:r w:rsidR="001426D3">
        <w:t xml:space="preserve"> The basic form of a curvelet is </w:t>
      </w:r>
      <w:r w:rsidR="000622BA">
        <w:t xml:space="preserve">described in (Stark 2002) and is </w:t>
      </w:r>
      <w:r w:rsidR="001426D3">
        <w:t>given by</w:t>
      </w:r>
    </w:p>
    <w:p w:rsidR="001426D3" w:rsidRDefault="00EF0698" w:rsidP="00C46D0D">
      <m:oMathPara>
        <m:oMath>
          <m:sSup>
            <m:sSupPr>
              <m:ctrlPr>
                <w:rPr>
                  <w:rFonts w:ascii="Cambria Math" w:hAnsi="Cambria Math"/>
                  <w:i/>
                </w:rPr>
              </m:ctrlPr>
            </m:sSupPr>
            <m:e>
              <m:r>
                <w:rPr>
                  <w:rFonts w:ascii="Cambria Math" w:hAnsi="Cambria Math"/>
                </w:rPr>
                <m:t>a</m:t>
              </m:r>
            </m:e>
            <m:sup>
              <m:r>
                <w:rPr>
                  <w:rFonts w:ascii="Cambria Math" w:hAnsi="Cambria Math"/>
                </w:rPr>
                <m:t>-1/2</m:t>
              </m:r>
            </m:sup>
          </m:sSup>
          <m:r>
            <w:rPr>
              <w:rFonts w:ascii="Cambria Math" w:hAnsi="Cambria Math"/>
            </w:rPr>
            <m:t>ψ</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cosθ+</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sinθ-b</m:t>
                  </m:r>
                </m:num>
                <m:den>
                  <m:r>
                    <w:rPr>
                      <w:rFonts w:ascii="Cambria Math" w:hAnsi="Cambria Math"/>
                    </w:rPr>
                    <m:t>a</m:t>
                  </m:r>
                </m:den>
              </m:f>
            </m:e>
          </m:d>
        </m:oMath>
      </m:oMathPara>
    </w:p>
    <w:p w:rsidR="00C46D0D" w:rsidRPr="00C46D0D" w:rsidRDefault="001426D3" w:rsidP="00C46D0D">
      <w:r>
        <w:t xml:space="preserve">where  </w:t>
      </w:r>
      <m:oMath>
        <m:r>
          <w:rPr>
            <w:rFonts w:ascii="Cambria Math" w:hAnsi="Cambria Math"/>
          </w:rPr>
          <m:t>ψ</m:t>
        </m:r>
      </m:oMath>
      <w:r w:rsidR="000622BA">
        <w:t xml:space="preserve">  is a wavelet,</w:t>
      </w:r>
      <m:oMath>
        <m:r>
          <w:rPr>
            <w:rFonts w:ascii="Cambria Math" w:hAnsi="Cambria Math"/>
          </w:rPr>
          <m:t xml:space="preserve"> a&gt;0</m:t>
        </m:r>
      </m:oMath>
      <w:r w:rsidR="000622BA">
        <w:t xml:space="preserve"> is a scale parameter, </w:t>
      </w:r>
      <m:oMath>
        <m:r>
          <w:rPr>
            <w:rFonts w:ascii="Cambria Math" w:hAnsi="Cambria Math"/>
          </w:rPr>
          <m:t>θ</m:t>
        </m:r>
      </m:oMath>
      <w:r w:rsidR="000622BA">
        <w:t xml:space="preserve"> is an orientation parameter, and </w:t>
      </w:r>
      <m:oMath>
        <m:r>
          <w:rPr>
            <w:rFonts w:ascii="Cambria Math" w:hAnsi="Cambria Math"/>
          </w:rPr>
          <m:t>b</m:t>
        </m:r>
      </m:oMath>
      <w:r w:rsidR="000622BA">
        <w:t xml:space="preserve"> is a position parameter.  </w:t>
      </w:r>
      <w:r>
        <w:t xml:space="preserve">Curvelet lengths and widths </w:t>
      </w:r>
      <w:del w:id="59" w:author="Jeremy Bredfeldt" w:date="2012-10-01T22:02:00Z">
        <w:r w:rsidDel="00B95910">
          <w:delText xml:space="preserve">are </w:delText>
        </w:r>
      </w:del>
      <w:r>
        <w:t xml:space="preserve">vary with scale and obey the rule </w:t>
      </w:r>
      <m:oMath>
        <m:r>
          <w:rPr>
            <w:rFonts w:ascii="Cambria Math" w:hAnsi="Cambria Math"/>
          </w:rPr>
          <m:t>width≈</m:t>
        </m:r>
        <m:sSup>
          <m:sSupPr>
            <m:ctrlPr>
              <w:rPr>
                <w:rFonts w:ascii="Cambria Math" w:hAnsi="Cambria Math"/>
                <w:i/>
              </w:rPr>
            </m:ctrlPr>
          </m:sSupPr>
          <m:e>
            <m:r>
              <w:rPr>
                <w:rFonts w:ascii="Cambria Math" w:hAnsi="Cambria Math"/>
              </w:rPr>
              <m:t>length</m:t>
            </m:r>
          </m:e>
          <m:sup>
            <m:r>
              <w:rPr>
                <w:rFonts w:ascii="Cambria Math" w:hAnsi="Cambria Math"/>
              </w:rPr>
              <m:t>2</m:t>
            </m:r>
          </m:sup>
        </m:sSup>
      </m:oMath>
      <w:r>
        <w:t xml:space="preserve">. </w:t>
      </w:r>
      <w:r w:rsidR="0055075D">
        <w:t xml:space="preserve">Simple </w:t>
      </w:r>
      <w:proofErr w:type="spellStart"/>
      <w:r w:rsidR="0055075D">
        <w:t>curvelet</w:t>
      </w:r>
      <w:proofErr w:type="spellEnd"/>
      <w:r w:rsidR="0055075D">
        <w:t xml:space="preserve"> coefficient </w:t>
      </w:r>
      <w:proofErr w:type="spellStart"/>
      <w:r w:rsidR="0055075D">
        <w:t>thresholding</w:t>
      </w:r>
      <w:proofErr w:type="spellEnd"/>
      <w:r w:rsidR="0055075D">
        <w:t xml:space="preserve"> has been shown to be an improvement over advanced </w:t>
      </w:r>
      <w:proofErr w:type="spellStart"/>
      <w:r w:rsidR="0055075D">
        <w:t>denoising</w:t>
      </w:r>
      <w:proofErr w:type="spellEnd"/>
      <w:r w:rsidR="0055075D">
        <w:t xml:space="preserve"> techniques based on wavelets</w:t>
      </w:r>
      <w:r w:rsidR="00DD0AF0">
        <w:t xml:space="preserve"> such as decimated or </w:t>
      </w:r>
      <w:proofErr w:type="spellStart"/>
      <w:r w:rsidR="00DD0AF0">
        <w:t>undecimated</w:t>
      </w:r>
      <w:proofErr w:type="spellEnd"/>
      <w:r w:rsidR="00DD0AF0">
        <w:t xml:space="preserve"> wavelet transforms</w:t>
      </w:r>
      <w:r w:rsidR="0055075D">
        <w:t xml:space="preserve"> (Stark 2002). Our </w:t>
      </w:r>
      <w:proofErr w:type="spellStart"/>
      <w:r w:rsidR="0055075D">
        <w:t>denoising</w:t>
      </w:r>
      <w:proofErr w:type="spellEnd"/>
      <w:r w:rsidR="0055075D">
        <w:t xml:space="preserve"> </w:t>
      </w:r>
      <w:r w:rsidR="000622BA">
        <w:t>implementation</w:t>
      </w:r>
      <w:r w:rsidR="0055075D">
        <w:t xml:space="preserve"> reconstructs images using the top </w:t>
      </w:r>
      <w:del w:id="60" w:author="youmap" w:date="2012-09-24T09:41:00Z">
        <w:r w:rsidR="0055075D" w:rsidDel="00C074BD">
          <w:delText>10%</w:delText>
        </w:r>
      </w:del>
      <w:ins w:id="61" w:author="youmap" w:date="2012-09-24T09:41:00Z">
        <w:r w:rsidR="00C074BD">
          <w:t>20%</w:t>
        </w:r>
      </w:ins>
      <w:r w:rsidR="0055075D">
        <w:t xml:space="preserve"> of </w:t>
      </w:r>
      <w:r w:rsidR="00DD0AF0">
        <w:t xml:space="preserve">curvelet </w:t>
      </w:r>
      <w:r w:rsidR="0055075D">
        <w:t>coefficients from the intermediate scales 4, 5, and 6</w:t>
      </w:r>
      <w:ins w:id="62" w:author="youmap" w:date="2012-10-01T07:06:00Z">
        <w:r w:rsidR="00B9102B">
          <w:t xml:space="preserve"> with 7 </w:t>
        </w:r>
      </w:ins>
      <w:ins w:id="63" w:author="Jeremy Bredfeldt" w:date="2012-10-01T22:03:00Z">
        <w:r w:rsidR="00B95910">
          <w:t xml:space="preserve">total </w:t>
        </w:r>
      </w:ins>
      <w:ins w:id="64" w:author="youmap" w:date="2012-10-01T07:06:00Z">
        <w:r w:rsidR="00B9102B">
          <w:t xml:space="preserve">scales </w:t>
        </w:r>
        <w:del w:id="65" w:author="Jeremy Bredfeldt" w:date="2012-10-01T22:03:00Z">
          <w:r w:rsidR="00B9102B" w:rsidDel="00B95910">
            <w:delText xml:space="preserve">in all </w:delText>
          </w:r>
        </w:del>
        <w:r w:rsidR="00B9102B">
          <w:t>in our test cases</w:t>
        </w:r>
      </w:ins>
      <w:r w:rsidR="0055075D">
        <w:t xml:space="preserve">. Scale selection may vary with </w:t>
      </w:r>
      <w:r w:rsidR="0055075D">
        <w:lastRenderedPageBreak/>
        <w:t xml:space="preserve">different applications, however we chose to remove the </w:t>
      </w:r>
      <w:del w:id="66" w:author="youmap" w:date="2012-10-01T06:57:00Z">
        <w:r w:rsidR="0055075D" w:rsidDel="001B1912">
          <w:delText xml:space="preserve">smallest </w:delText>
        </w:r>
      </w:del>
      <w:ins w:id="67" w:author="youmap" w:date="2012-10-01T06:57:00Z">
        <w:r w:rsidR="001B1912">
          <w:t xml:space="preserve">finest </w:t>
        </w:r>
      </w:ins>
      <w:r w:rsidR="0055075D">
        <w:t>scale</w:t>
      </w:r>
      <w:r w:rsidR="00057C0D">
        <w:t xml:space="preserve"> </w:t>
      </w:r>
      <w:del w:id="68" w:author="youmap" w:date="2012-10-01T07:06:00Z">
        <w:r w:rsidR="00057C0D" w:rsidDel="00B9102B">
          <w:delText>(7)</w:delText>
        </w:r>
        <w:r w:rsidR="0055075D" w:rsidDel="00B9102B">
          <w:delText xml:space="preserve"> </w:delText>
        </w:r>
      </w:del>
      <w:r w:rsidR="00057C0D">
        <w:t xml:space="preserve">due to the high noise content present at this scale. The </w:t>
      </w:r>
      <w:del w:id="69" w:author="youmap" w:date="2012-10-01T06:58:00Z">
        <w:r w:rsidR="00057C0D" w:rsidDel="001B1912">
          <w:delText xml:space="preserve">larger </w:delText>
        </w:r>
      </w:del>
      <w:ins w:id="70" w:author="youmap" w:date="2012-10-01T06:58:00Z">
        <w:r w:rsidR="001B1912">
          <w:t>c</w:t>
        </w:r>
      </w:ins>
      <w:ins w:id="71" w:author="youmap" w:date="2012-10-01T06:59:00Z">
        <w:r w:rsidR="001B1912">
          <w:t>oarser</w:t>
        </w:r>
      </w:ins>
      <w:ins w:id="72" w:author="youmap" w:date="2012-10-01T06:58:00Z">
        <w:r w:rsidR="001B1912">
          <w:t xml:space="preserve"> </w:t>
        </w:r>
      </w:ins>
      <w:r w:rsidR="00057C0D">
        <w:t>scales (1-3) did not represent the size of the fibers in our images and were therefore discarded.</w:t>
      </w:r>
    </w:p>
    <w:p w:rsidR="00222BD7" w:rsidRDefault="00222BD7" w:rsidP="007E7905">
      <w:pPr>
        <w:pStyle w:val="Heading2"/>
      </w:pPr>
      <w:bookmarkStart w:id="73" w:name="_Toc335398077"/>
      <w:r>
        <w:t xml:space="preserve">Test case selection and </w:t>
      </w:r>
      <w:r w:rsidR="00910FD9">
        <w:t>segmentation evaluation</w:t>
      </w:r>
      <w:bookmarkEnd w:id="73"/>
    </w:p>
    <w:p w:rsidR="00640CF9" w:rsidRDefault="00222BD7">
      <w:r>
        <w:t xml:space="preserve">Image segmentation quality was evaluated by comparison with expert human segmentation on 25 real test case images. Twenty of the images were of human breast tissue and five of the images were of mouse mammary tissue. Ten of the images were captured using a forward SHG microscope configuration, and 15 of the images were captured with a backward generated SHG configuration. Fifteen of the test cases represented SNR and contrast challenged imaging situations, while 10 of the images represented dense collagen situations. Within the 25 test images, the human observers </w:t>
      </w:r>
      <w:r w:rsidR="00910FD9">
        <w:t>were asked to manually segment all fibers in each of the test images</w:t>
      </w:r>
      <w:r>
        <w:t>.</w:t>
      </w:r>
      <w:r w:rsidR="00910FD9">
        <w:t xml:space="preserve"> The images were annotated using the </w:t>
      </w:r>
      <w:proofErr w:type="spellStart"/>
      <w:r w:rsidR="00910FD9">
        <w:t>ImageJ</w:t>
      </w:r>
      <w:proofErr w:type="spellEnd"/>
      <w:r w:rsidR="00910FD9">
        <w:t xml:space="preserve"> ROI Manager. The ROIs for each of the test cases were saved for each of the 3 observers. These ROIs were then read into </w:t>
      </w:r>
      <w:proofErr w:type="spellStart"/>
      <w:r w:rsidR="00910FD9">
        <w:t>Matlab</w:t>
      </w:r>
      <w:proofErr w:type="spellEnd"/>
      <w:r w:rsidR="00910FD9">
        <w:t xml:space="preserve"> using the </w:t>
      </w:r>
      <w:proofErr w:type="spellStart"/>
      <w:r w:rsidR="00910FD9">
        <w:t>Miji</w:t>
      </w:r>
      <w:proofErr w:type="spellEnd"/>
      <w:r w:rsidR="00910FD9">
        <w:t xml:space="preserve"> toolbox</w:t>
      </w:r>
      <w:r w:rsidR="004A0EC6">
        <w:t xml:space="preserve"> (ref)</w:t>
      </w:r>
      <w:r w:rsidR="00910FD9">
        <w:t>. The fibers extracted by FIRE for each test case, and each algorithm were then compared with the manually extracted fibers for each test case and each observer. A manually segmented fiber was associated with an au</w:t>
      </w:r>
      <w:r w:rsidR="00640CF9">
        <w:t>tomated fiber</w:t>
      </w:r>
      <w:r w:rsidR="004A0EC6">
        <w:t>, and vice versa,</w:t>
      </w:r>
      <w:r w:rsidR="00640CF9">
        <w:t xml:space="preserve"> if the two had </w:t>
      </w:r>
      <w:r w:rsidR="00910FD9">
        <w:t xml:space="preserve">similar </w:t>
      </w:r>
      <w:r w:rsidR="00640CF9">
        <w:t xml:space="preserve">average </w:t>
      </w:r>
      <w:r w:rsidR="00910FD9">
        <w:t xml:space="preserve">angles, similar positions, and similar lengths. </w:t>
      </w:r>
      <w:r w:rsidR="00640CF9">
        <w:t>The average angle of a fiber was computed by finding the absolute angle of the line connecting the end points of the fiber.</w:t>
      </w:r>
      <w:r w:rsidR="004A0EC6">
        <w:t xml:space="preserve"> Fiber length was computed as the Cartesian distance along the fiber. Distance between fibers was computed as the sum of the distance between the nearest neighboring points between the manual and automatically segmented fibers.</w:t>
      </w:r>
      <w:r w:rsidR="00640CF9">
        <w:t xml:space="preserve"> </w:t>
      </w:r>
      <w:r w:rsidR="00910FD9">
        <w:t>The number of true positive fibers</w:t>
      </w:r>
      <w:r w:rsidR="00640CF9">
        <w:t xml:space="preserve"> (</w:t>
      </w:r>
      <m:oMath>
        <m:r>
          <w:rPr>
            <w:rFonts w:ascii="Cambria Math" w:hAnsi="Cambria Math"/>
          </w:rPr>
          <m:t>TP</m:t>
        </m:r>
      </m:oMath>
      <w:r w:rsidR="00640CF9">
        <w:t>)</w:t>
      </w:r>
      <w:r w:rsidR="00910FD9">
        <w:t>, false positive</w:t>
      </w:r>
      <w:r w:rsidR="00640CF9">
        <w:t xml:space="preserve"> (</w:t>
      </w:r>
      <m:oMath>
        <m:r>
          <w:rPr>
            <w:rFonts w:ascii="Cambria Math" w:hAnsi="Cambria Math"/>
          </w:rPr>
          <m:t>FP</m:t>
        </m:r>
      </m:oMath>
      <w:r w:rsidR="00640CF9">
        <w:t>)</w:t>
      </w:r>
      <w:r w:rsidR="00910FD9">
        <w:t>, and false negative fibers</w:t>
      </w:r>
      <w:r w:rsidR="00640CF9">
        <w:t xml:space="preserve"> (</w:t>
      </w:r>
      <m:oMath>
        <m:r>
          <w:rPr>
            <w:rFonts w:ascii="Cambria Math" w:hAnsi="Cambria Math"/>
          </w:rPr>
          <m:t>FN</m:t>
        </m:r>
      </m:oMath>
      <w:r w:rsidR="00640CF9">
        <w:t>)</w:t>
      </w:r>
      <w:r w:rsidR="00910FD9">
        <w:t xml:space="preserve"> were then </w:t>
      </w:r>
      <w:r w:rsidR="00640CF9">
        <w:t>found</w:t>
      </w:r>
      <w:r w:rsidR="00910FD9">
        <w:t xml:space="preserve"> by counting the number of associated manual fibers, unassociated automated fibers, and unassociated manual fibers respectively</w:t>
      </w:r>
      <w:r w:rsidR="00B63D5B">
        <w:t xml:space="preserve"> for each test case</w:t>
      </w:r>
      <w:r w:rsidR="00910FD9">
        <w:t xml:space="preserve">. </w:t>
      </w:r>
      <w:r w:rsidR="00640CF9">
        <w:t xml:space="preserve">Precision and recall were computed as </w:t>
      </w:r>
      <m:oMath>
        <m:r>
          <w:rPr>
            <w:rFonts w:ascii="Cambria Math" w:hAnsi="Cambria Math"/>
          </w:rPr>
          <m:t>Precisio</m:t>
        </m:r>
        <m:r>
          <w:rPr>
            <w:rFonts w:ascii="Cambria Math" w:hAnsi="Cambria Math"/>
          </w:rPr>
          <m:t>n=TP/</m:t>
        </m:r>
        <m:d>
          <m:dPr>
            <m:ctrlPr>
              <w:rPr>
                <w:rFonts w:ascii="Cambria Math" w:hAnsi="Cambria Math"/>
                <w:i/>
              </w:rPr>
            </m:ctrlPr>
          </m:dPr>
          <m:e>
            <m:r>
              <w:rPr>
                <w:rFonts w:ascii="Cambria Math" w:hAnsi="Cambria Math"/>
              </w:rPr>
              <m:t>TP+FP</m:t>
            </m:r>
          </m:e>
        </m:d>
      </m:oMath>
      <w:r w:rsidR="00640CF9">
        <w:t xml:space="preserve"> and </w:t>
      </w:r>
      <m:oMath>
        <m:r>
          <w:rPr>
            <w:rFonts w:ascii="Cambria Math" w:hAnsi="Cambria Math"/>
          </w:rPr>
          <m:t>Recall=TP/</m:t>
        </m:r>
        <m:d>
          <m:dPr>
            <m:ctrlPr>
              <w:rPr>
                <w:rFonts w:ascii="Cambria Math" w:hAnsi="Cambria Math"/>
                <w:i/>
              </w:rPr>
            </m:ctrlPr>
          </m:dPr>
          <m:e>
            <m:r>
              <w:rPr>
                <w:rFonts w:ascii="Cambria Math" w:hAnsi="Cambria Math"/>
              </w:rPr>
              <m:t>TP+FN</m:t>
            </m:r>
          </m:e>
        </m:d>
      </m:oMath>
      <w:r w:rsidR="00640CF9">
        <w:t xml:space="preserve">, and the harmonic sum of the two was computed as follows </w:t>
      </w:r>
    </w:p>
    <w:p w:rsidR="00222BD7" w:rsidRDefault="00640CF9">
      <m:oMathPara>
        <m:oMath>
          <m:r>
            <w:rPr>
              <w:rFonts w:ascii="Cambria Math" w:hAnsi="Cambria Math"/>
            </w:rPr>
            <w:lastRenderedPageBreak/>
            <m:t>Fmeasure=2*</m:t>
          </m:r>
          <m:f>
            <m:fPr>
              <m:ctrlPr>
                <w:rPr>
                  <w:rFonts w:ascii="Cambria Math" w:hAnsi="Cambria Math"/>
                  <w:i/>
                </w:rPr>
              </m:ctrlPr>
            </m:fPr>
            <m:num>
              <m:r>
                <w:rPr>
                  <w:rFonts w:ascii="Cambria Math" w:hAnsi="Cambria Math"/>
                </w:rPr>
                <m:t>Precision*Recall</m:t>
              </m:r>
            </m:num>
            <m:den>
              <m:r>
                <w:rPr>
                  <w:rFonts w:ascii="Cambria Math" w:hAnsi="Cambria Math"/>
                </w:rPr>
                <m:t>Precision+Recall</m:t>
              </m:r>
            </m:den>
          </m:f>
        </m:oMath>
      </m:oMathPara>
      <w:r>
        <w:br/>
      </w:r>
      <w:r w:rsidR="00B63D5B">
        <w:t xml:space="preserve">The </w:t>
      </w:r>
      <m:oMath>
        <m:r>
          <w:rPr>
            <w:rFonts w:ascii="Cambria Math" w:hAnsi="Cambria Math"/>
          </w:rPr>
          <m:t>Fmeasure</m:t>
        </m:r>
      </m:oMath>
      <w:r w:rsidR="00B63D5B">
        <w:t xml:space="preserve"> result for each of the preprocessing algorithms was averaged over all test cases for a given observer, producing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Then the </w:t>
      </w:r>
      <m:oMath>
        <m:sSub>
          <m:sSubPr>
            <m:ctrlPr>
              <w:rPr>
                <w:rFonts w:ascii="Cambria Math" w:hAnsi="Cambria Math"/>
                <w:i/>
              </w:rPr>
            </m:ctrlPr>
          </m:sSubPr>
          <m:e>
            <m:r>
              <w:rPr>
                <w:rFonts w:ascii="Cambria Math" w:hAnsi="Cambria Math"/>
              </w:rPr>
              <m:t>Fmeasure</m:t>
            </m:r>
          </m:e>
          <m:sub>
            <m:r>
              <w:rPr>
                <w:rFonts w:ascii="Cambria Math" w:hAnsi="Cambria Math"/>
              </w:rPr>
              <m:t>1</m:t>
            </m:r>
          </m:sub>
        </m:sSub>
      </m:oMath>
      <w:r w:rsidR="00B63D5B">
        <w:t xml:space="preserve"> result was averaged over all observers and the standard deviation between observers was computed.</w:t>
      </w:r>
    </w:p>
    <w:p w:rsidR="00222BD7" w:rsidRDefault="00222BD7" w:rsidP="007E7905">
      <w:pPr>
        <w:pStyle w:val="Heading2"/>
      </w:pPr>
      <w:bookmarkStart w:id="74" w:name="_Toc335398078"/>
      <w:r>
        <w:t>Simulated test cases</w:t>
      </w:r>
      <w:bookmarkEnd w:id="74"/>
    </w:p>
    <w:p w:rsidR="00693A7E" w:rsidRDefault="00222BD7">
      <w:r>
        <w:t>Segmentation quality of the CT-</w:t>
      </w:r>
      <w:r w:rsidR="00EF53D0">
        <w:t xml:space="preserve">FIRE algorithm was further verified by segmenting fibers out of simulated fiber images where fiber number, fiber length, and fiber angle information was perfectly known. Simulated test cases were created using a similar algorithm to the one reported by Stein (2008). </w:t>
      </w:r>
      <w:r w:rsidR="00D431FF">
        <w:t xml:space="preserve">Fibers are drawn into the image one at a time. The initial position and direction of each fiber is selected from a uniform random distribution and overall </w:t>
      </w:r>
      <w:r w:rsidR="005E04CC">
        <w:t>fiber length</w:t>
      </w:r>
      <w:r w:rsidR="00D431FF">
        <w:t xml:space="preserve"> was drawn from a Poisson distribution. At each st</w:t>
      </w:r>
      <w:r w:rsidR="00D9170B">
        <w:t>ep, a new fiber trajectory is computed by drawing from a scaled uniform random variable and adding the result to the previous trajectory. The scale factor defines the curviness of the fibers in the images.</w:t>
      </w:r>
      <w:r w:rsidR="00D431FF">
        <w:t xml:space="preserve"> In our test cases, we created images </w:t>
      </w:r>
      <w:r w:rsidR="004A0EC6">
        <w:t>containing half of the fibers at</w:t>
      </w:r>
      <w:r w:rsidR="00D431FF">
        <w:t xml:space="preserve"> similar angles and half of the fib</w:t>
      </w:r>
      <w:r w:rsidR="00D9170B">
        <w:t xml:space="preserve">ers at random angles, to </w:t>
      </w:r>
      <w:r w:rsidR="00E871C3">
        <w:t>create a</w:t>
      </w:r>
      <w:r w:rsidR="00D9170B">
        <w:t xml:space="preserve"> feature </w:t>
      </w:r>
      <w:r w:rsidR="00E871C3">
        <w:t xml:space="preserve">for histogram comparison </w:t>
      </w:r>
      <w:r w:rsidR="00D9170B">
        <w:t>between the true and measured fiber angles.</w:t>
      </w:r>
    </w:p>
    <w:p w:rsidR="000A4305" w:rsidRDefault="000A4305" w:rsidP="000A4305">
      <w:pPr>
        <w:pStyle w:val="Heading1"/>
      </w:pPr>
      <w:bookmarkStart w:id="75" w:name="_Toc335398079"/>
      <w:r>
        <w:t>Results</w:t>
      </w:r>
      <w:bookmarkEnd w:id="75"/>
    </w:p>
    <w:p w:rsidR="000A4305" w:rsidRDefault="008553A1" w:rsidP="000A4305">
      <w:r>
        <w:t xml:space="preserve">The segmentation results for a selection of representative test cases are shown in </w:t>
      </w:r>
      <w:r w:rsidR="00EF0698">
        <w:fldChar w:fldCharType="begin"/>
      </w:r>
      <w:r>
        <w:instrText xml:space="preserve"> REF _Ref332804357 \h </w:instrText>
      </w:r>
      <w:r w:rsidR="00EF0698">
        <w:fldChar w:fldCharType="separate"/>
      </w:r>
      <w:r>
        <w:t xml:space="preserve">Figure </w:t>
      </w:r>
      <w:r>
        <w:rPr>
          <w:noProof/>
        </w:rPr>
        <w:t>3</w:t>
      </w:r>
      <w:r w:rsidR="00EF0698">
        <w:fldChar w:fldCharType="end"/>
      </w:r>
      <w:r>
        <w:t>. Each row</w:t>
      </w:r>
      <w:r w:rsidR="00464FDF">
        <w:t xml:space="preserve"> in the figure</w:t>
      </w:r>
      <w:r>
        <w:t xml:space="preserve"> is a different test case, while each column represents a different method of fiber segmentation. Column 1 shows the original images with no overlaid segmentations. Columns 2 through 6 show the original image with overlays of the manual, </w:t>
      </w:r>
      <w:proofErr w:type="spellStart"/>
      <w:r w:rsidR="00BD49D9">
        <w:t>gaussian</w:t>
      </w:r>
      <w:proofErr w:type="spellEnd"/>
      <w:r w:rsidR="00BD49D9">
        <w:t xml:space="preserve"> filter, </w:t>
      </w:r>
      <w:r w:rsidR="00A5153A">
        <w:t>SPIRAL-</w:t>
      </w:r>
      <w:r w:rsidR="00BD49D9">
        <w:t xml:space="preserve">TVX filter, </w:t>
      </w:r>
      <w:proofErr w:type="spellStart"/>
      <w:r>
        <w:t>tubeness</w:t>
      </w:r>
      <w:proofErr w:type="spellEnd"/>
      <w:r w:rsidR="00BD49D9">
        <w:t xml:space="preserve"> filter</w:t>
      </w:r>
      <w:r>
        <w:t xml:space="preserve">, </w:t>
      </w:r>
      <w:r w:rsidR="00BD49D9">
        <w:t xml:space="preserve">and </w:t>
      </w:r>
      <w:proofErr w:type="spellStart"/>
      <w:r>
        <w:t>curvelet</w:t>
      </w:r>
      <w:proofErr w:type="spellEnd"/>
      <w:r w:rsidR="00BD49D9">
        <w:t xml:space="preserve"> filter</w:t>
      </w:r>
      <w:r>
        <w:t xml:space="preserve"> segmentations respectively</w:t>
      </w:r>
      <w:r w:rsidR="00BD49D9">
        <w:t>, where FIRE was performed following each of the filter preprocessing steps</w:t>
      </w:r>
      <w:r>
        <w:t xml:space="preserve">. </w:t>
      </w:r>
      <w:r w:rsidR="00464FDF">
        <w:t>Although we had 3 observers manually segment each of the test cases, t</w:t>
      </w:r>
      <w:r>
        <w:t xml:space="preserve">he manual </w:t>
      </w:r>
      <w:r>
        <w:lastRenderedPageBreak/>
        <w:t>segmentati</w:t>
      </w:r>
      <w:r w:rsidR="00464FDF">
        <w:t>ons shown in column 2 represent</w:t>
      </w:r>
      <w:r>
        <w:t xml:space="preserve"> the segmentation</w:t>
      </w:r>
      <w:r w:rsidR="00095429">
        <w:t>s</w:t>
      </w:r>
      <w:r>
        <w:t xml:space="preserve"> of a single observer.</w:t>
      </w:r>
      <w:r w:rsidR="00095429">
        <w:t xml:space="preserve"> Each tile in figure 3 is a 128 by 128 pixel crop of a larger image. </w:t>
      </w:r>
      <w:r>
        <w:t xml:space="preserve"> </w:t>
      </w:r>
      <w:r w:rsidR="00095429">
        <w:t xml:space="preserve">The test cases in rows A and B were taken with a backward SHG microscope, and are images of five micron thick sections of Invasive </w:t>
      </w:r>
      <w:proofErr w:type="spellStart"/>
      <w:r w:rsidR="00095429">
        <w:t>Ductal</w:t>
      </w:r>
      <w:proofErr w:type="spellEnd"/>
      <w:r w:rsidR="00095429">
        <w:t xml:space="preserve"> Carcinoma.</w:t>
      </w:r>
      <w:r w:rsidR="004076DD">
        <w:t xml:space="preserve"> The test case in row C was taken with a backward SHG microscope and is an image of a </w:t>
      </w:r>
      <w:proofErr w:type="spellStart"/>
      <w:r w:rsidR="004076DD">
        <w:t>resected</w:t>
      </w:r>
      <w:proofErr w:type="spellEnd"/>
      <w:r w:rsidR="004076DD">
        <w:t xml:space="preserve"> mouse mammary tumor. The test cases in rows D and E were taken with a forward SHG microscope and are images of five micron this sections of </w:t>
      </w:r>
      <w:proofErr w:type="spellStart"/>
      <w:r w:rsidR="004076DD">
        <w:t>Ductal</w:t>
      </w:r>
      <w:proofErr w:type="spellEnd"/>
      <w:r w:rsidR="004076DD">
        <w:t xml:space="preserve"> Carcinoma In-Situ. Even though the</w:t>
      </w:r>
      <w:r w:rsidR="00095429">
        <w:t xml:space="preserve"> images </w:t>
      </w:r>
      <w:r w:rsidR="004076DD">
        <w:t xml:space="preserve">in row A and B </w:t>
      </w:r>
      <w:r w:rsidR="00095429">
        <w:t>have a fairly low signal to noise ratio, their results from each of the four algorithms are</w:t>
      </w:r>
      <w:r w:rsidR="00EE2090">
        <w:t xml:space="preserve"> comparably similar</w:t>
      </w:r>
      <w:r w:rsidR="00095429">
        <w:t>.</w:t>
      </w:r>
      <w:r w:rsidR="00EE2090">
        <w:t xml:space="preserve"> For example, in the lower left corner of test case A, we can see that all methods at least partially segmented the long curved fiber indicated by the arrow.</w:t>
      </w:r>
      <w:r w:rsidR="00095429">
        <w:t xml:space="preserve"> </w:t>
      </w:r>
      <w:r w:rsidR="008C23F5">
        <w:t xml:space="preserve">However, if we look at the area in case C indicated by the arrow, where 3 fibers run in parallel producing a relative plateau in signal level, we see that the Gaussian and </w:t>
      </w:r>
      <w:r w:rsidR="00A5153A">
        <w:t>SPIRAL-</w:t>
      </w:r>
      <w:r w:rsidR="008C23F5">
        <w:t>TVX filters lose the ability to find fiber centers and begin to produce false star patterns.</w:t>
      </w:r>
      <w:r w:rsidR="00EA3F03">
        <w:t xml:space="preserve"> The </w:t>
      </w:r>
      <w:proofErr w:type="spellStart"/>
      <w:r w:rsidR="00EA3F03">
        <w:t>tubeness</w:t>
      </w:r>
      <w:proofErr w:type="spellEnd"/>
      <w:r w:rsidR="00EA3F03">
        <w:t xml:space="preserve"> and </w:t>
      </w:r>
      <w:proofErr w:type="spellStart"/>
      <w:r w:rsidR="00EA3F03">
        <w:t>curvelet</w:t>
      </w:r>
      <w:proofErr w:type="spellEnd"/>
      <w:r w:rsidR="00EA3F03">
        <w:t xml:space="preserve"> filters do not perform perfectly in this situation, however, they are able to identify at least one of the three fibers in the bundle. This problem is more obvious in test case D, where many densely packed fibers are running in parallel to each other. In this case, Gaussian and </w:t>
      </w:r>
      <w:r w:rsidR="00A5153A">
        <w:t>SPIRAL-</w:t>
      </w:r>
      <w:r w:rsidR="00EA3F03">
        <w:t xml:space="preserve">TVX filters create false star patterns while the </w:t>
      </w:r>
      <w:proofErr w:type="spellStart"/>
      <w:r w:rsidR="00EA3F03">
        <w:t>tubeness</w:t>
      </w:r>
      <w:proofErr w:type="spellEnd"/>
      <w:r w:rsidR="00EA3F03">
        <w:t xml:space="preserve"> and </w:t>
      </w:r>
      <w:proofErr w:type="spellStart"/>
      <w:r w:rsidR="00EA3F03">
        <w:t>curvelet</w:t>
      </w:r>
      <w:proofErr w:type="spellEnd"/>
      <w:r w:rsidR="00EA3F03">
        <w:t xml:space="preserve"> filters are able to successfully identify many of the fiber centers. In case E, we see that the fiber indicated by the arrow is most accurately extracted after </w:t>
      </w:r>
      <w:proofErr w:type="spellStart"/>
      <w:r w:rsidR="00EA3F03">
        <w:t>curvelet</w:t>
      </w:r>
      <w:proofErr w:type="spellEnd"/>
      <w:r w:rsidR="00EA3F03">
        <w:t xml:space="preserve"> filte</w:t>
      </w:r>
      <w:ins w:id="76" w:author="Jeremy Bredfeldt" w:date="2012-10-01T22:09:00Z">
        <w:r w:rsidR="00CB43E3">
          <w:t>r</w:t>
        </w:r>
      </w:ins>
      <w:r w:rsidR="00EA3F03">
        <w:t>ing compared to all other methods. This is one example of many where the fibers extracted after curvelet filtering most closely match the manual segmentation.</w:t>
      </w:r>
    </w:p>
    <w:p w:rsidR="00527D06" w:rsidRDefault="00EE2090" w:rsidP="00527D06">
      <w:pPr>
        <w:keepNext/>
      </w:pPr>
      <w:r>
        <w:rPr>
          <w:noProof/>
          <w:lang w:bidi="ar-SA"/>
        </w:rPr>
        <w:lastRenderedPageBreak/>
        <w:drawing>
          <wp:inline distT="0" distB="0" distL="0" distR="0">
            <wp:extent cx="5723382" cy="4809744"/>
            <wp:effectExtent l="19050" t="0" r="0" b="0"/>
            <wp:docPr id="9" name="Picture 8" descr="FiberSegmentations _preProcAll_ar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preProcAll_arrows.png"/>
                    <pic:cNvPicPr/>
                  </pic:nvPicPr>
                  <pic:blipFill>
                    <a:blip r:embed="rId9" cstate="print"/>
                    <a:srcRect r="10573"/>
                    <a:stretch>
                      <a:fillRect/>
                    </a:stretch>
                  </pic:blipFill>
                  <pic:spPr>
                    <a:xfrm>
                      <a:off x="0" y="0"/>
                      <a:ext cx="5723382" cy="4809744"/>
                    </a:xfrm>
                    <a:prstGeom prst="rect">
                      <a:avLst/>
                    </a:prstGeom>
                  </pic:spPr>
                </pic:pic>
              </a:graphicData>
            </a:graphic>
          </wp:inline>
        </w:drawing>
      </w:r>
    </w:p>
    <w:p w:rsidR="00527D06" w:rsidRDefault="00527D06" w:rsidP="00527D06">
      <w:pPr>
        <w:pStyle w:val="Caption"/>
      </w:pPr>
      <w:bookmarkStart w:id="77" w:name="_Ref332804357"/>
      <w:r>
        <w:t xml:space="preserve">Figure </w:t>
      </w:r>
      <w:fldSimple w:instr=" SEQ Figure \* ARABIC ">
        <w:r w:rsidR="00CD3387">
          <w:rPr>
            <w:noProof/>
          </w:rPr>
          <w:t>3</w:t>
        </w:r>
      </w:fldSimple>
      <w:bookmarkEnd w:id="77"/>
      <w:r>
        <w:t xml:space="preserve">. Five different test cases (A-E), showing different </w:t>
      </w:r>
      <w:r w:rsidR="00A01CBD">
        <w:t>processing</w:t>
      </w:r>
      <w:r>
        <w:t xml:space="preserve"> methods in each column. The original image (column 1) is shown </w:t>
      </w:r>
      <w:proofErr w:type="spellStart"/>
      <w:r>
        <w:t>overlayed</w:t>
      </w:r>
      <w:proofErr w:type="spellEnd"/>
      <w:r>
        <w:t xml:space="preserve"> with a manual segmentation (</w:t>
      </w:r>
      <w:r w:rsidR="00A01CBD">
        <w:t>column 2), Gaussian filter</w:t>
      </w:r>
      <w:r>
        <w:t xml:space="preserve"> (column 3), </w:t>
      </w:r>
      <w:proofErr w:type="spellStart"/>
      <w:r w:rsidR="00A01CBD">
        <w:t>SprialTVX</w:t>
      </w:r>
      <w:proofErr w:type="spellEnd"/>
      <w:r w:rsidR="00A01CBD">
        <w:t xml:space="preserve"> </w:t>
      </w:r>
      <w:r>
        <w:t xml:space="preserve">(column 4), </w:t>
      </w:r>
      <w:proofErr w:type="spellStart"/>
      <w:r w:rsidR="00A01CBD">
        <w:t>tubeness</w:t>
      </w:r>
      <w:proofErr w:type="spellEnd"/>
      <w:r w:rsidR="00A01CBD">
        <w:t xml:space="preserve"> </w:t>
      </w:r>
      <w:r>
        <w:t xml:space="preserve">(column 5), and </w:t>
      </w:r>
      <w:r w:rsidR="00A01CBD">
        <w:t xml:space="preserve">curvelet </w:t>
      </w:r>
      <w:r w:rsidR="00BD49D9">
        <w:t>filter</w:t>
      </w:r>
      <w:r>
        <w:t xml:space="preserve"> (column 6).</w:t>
      </w:r>
    </w:p>
    <w:p w:rsidR="00EA3F03" w:rsidRDefault="00745BC1" w:rsidP="00CD3387">
      <w:pPr>
        <w:keepNext/>
      </w:pPr>
      <w:r>
        <w:t>The result</w:t>
      </w:r>
      <w:r w:rsidR="001D702E">
        <w:t>s</w:t>
      </w:r>
      <w:r>
        <w:t xml:space="preserve"> of each of the fiber extraction preprocessing alg</w:t>
      </w:r>
      <w:r w:rsidR="009D778A">
        <w:t>orithms were compared against each of the 3 segmentations performed by the independent observers</w:t>
      </w:r>
      <w:r w:rsidR="001D702E">
        <w:t xml:space="preserve"> using a collection of custom scripts written in Matlab</w:t>
      </w:r>
      <w:r w:rsidR="009D778A">
        <w:t xml:space="preserve">. If a fiber segmented by the automated process had a similar angle, close proximity, and similar length to a manually segmented fiber, then an association was made between the automated and manual fibers, indicating a true positive. </w:t>
      </w:r>
      <w:r w:rsidR="00201A2C">
        <w:t>After all fibers were evaluated, all remaining unassociat</w:t>
      </w:r>
      <w:r w:rsidR="001D702E">
        <w:t>ed manual fibers were counted</w:t>
      </w:r>
      <w:r w:rsidR="00201A2C">
        <w:t xml:space="preserve"> false negatives (misses) and all remaining unassociated </w:t>
      </w:r>
      <w:r w:rsidR="001D702E">
        <w:t>automatic fibers were counted</w:t>
      </w:r>
      <w:r w:rsidR="00201A2C">
        <w:t xml:space="preserve"> false positives (false hits).</w:t>
      </w:r>
      <w:r w:rsidR="001D702E">
        <w:t xml:space="preserve"> Precision, recall and their harmonic sum (F-measure) were computed and compiled for all test cases and all observers. Overall average F-measure scores for each </w:t>
      </w:r>
      <w:r w:rsidR="001D702E">
        <w:lastRenderedPageBreak/>
        <w:t xml:space="preserve">of the preprocessing algorithms are shown in </w:t>
      </w:r>
      <w:r w:rsidR="00EF0698">
        <w:fldChar w:fldCharType="begin"/>
      </w:r>
      <w:r w:rsidR="001D702E">
        <w:instrText xml:space="preserve"> REF _Ref335120694 \h </w:instrText>
      </w:r>
      <w:r w:rsidR="00EF0698">
        <w:fldChar w:fldCharType="separate"/>
      </w:r>
      <w:r w:rsidR="001D702E">
        <w:t xml:space="preserve">Figure </w:t>
      </w:r>
      <w:r w:rsidR="001D702E">
        <w:rPr>
          <w:noProof/>
        </w:rPr>
        <w:t>4</w:t>
      </w:r>
      <w:r w:rsidR="00EF0698">
        <w:fldChar w:fldCharType="end"/>
      </w:r>
      <w:r w:rsidR="001D702E">
        <w:t xml:space="preserve">. The average F-measure score for the curvelet filter was the highest followed by the </w:t>
      </w:r>
      <w:proofErr w:type="spellStart"/>
      <w:r w:rsidR="001D702E">
        <w:t>tubeness</w:t>
      </w:r>
      <w:proofErr w:type="spellEnd"/>
      <w:r w:rsidR="001D702E">
        <w:t xml:space="preserve">, </w:t>
      </w:r>
      <w:r w:rsidR="00A5153A">
        <w:t>SPIRAL-</w:t>
      </w:r>
      <w:r w:rsidR="001D702E">
        <w:t xml:space="preserve">TVX, and Gaussian filters. The error bars indicate the standard deviation between the F-measure scores from each of the 3 observers and show that the scores between observers were very similar, meaning that the curvelet filter result was the closest match to all 3 observers. </w:t>
      </w:r>
    </w:p>
    <w:p w:rsidR="00CD3387" w:rsidRDefault="00CD3387" w:rsidP="00930BF9">
      <w:pPr>
        <w:keepNext/>
        <w:jc w:val="center"/>
      </w:pPr>
      <w:r>
        <w:rPr>
          <w:noProof/>
          <w:lang w:bidi="ar-SA"/>
        </w:rPr>
        <w:drawing>
          <wp:inline distT="0" distB="0" distL="0" distR="0">
            <wp:extent cx="4596765" cy="2767965"/>
            <wp:effectExtent l="19050" t="0" r="0" b="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4596765" cy="2767965"/>
                    </a:xfrm>
                    <a:prstGeom prst="rect">
                      <a:avLst/>
                    </a:prstGeom>
                    <a:noFill/>
                  </pic:spPr>
                </pic:pic>
              </a:graphicData>
            </a:graphic>
          </wp:inline>
        </w:drawing>
      </w:r>
    </w:p>
    <w:p w:rsidR="00CD3387" w:rsidRDefault="00CD3387" w:rsidP="00CD3387">
      <w:pPr>
        <w:pStyle w:val="Caption"/>
      </w:pPr>
      <w:bookmarkStart w:id="78" w:name="_Ref335120694"/>
      <w:r>
        <w:t xml:space="preserve">Figure </w:t>
      </w:r>
      <w:fldSimple w:instr=" SEQ Figure \* ARABIC ">
        <w:r>
          <w:rPr>
            <w:noProof/>
          </w:rPr>
          <w:t>4</w:t>
        </w:r>
      </w:fldSimple>
      <w:bookmarkEnd w:id="78"/>
      <w:r>
        <w:t xml:space="preserve">. F measure result comparing the automated segmentation techniques to the manual segmentations of three independent raters, for 25 test cases, representing a total of 9290 fiber evaluations. The error bars indicate the standard deviation between </w:t>
      </w:r>
      <w:r w:rsidR="00464FDF">
        <w:t>average F measure scores of each of the raters.</w:t>
      </w:r>
    </w:p>
    <w:p w:rsidR="002854AE" w:rsidRDefault="007217AD" w:rsidP="000A4305">
      <w:r>
        <w:t xml:space="preserve">Based on these data, we decided to focus on our curvelet filter and further evaluate its performance combined with FIRE. To do this, we developed a Matlab script to create noisy synthetic fiber images with known length and angle distributions. Then, we processed these images with the </w:t>
      </w:r>
      <w:r w:rsidR="00E427F9">
        <w:t>CT-FIRE</w:t>
      </w:r>
      <w:r>
        <w:t xml:space="preserve"> algorithm</w:t>
      </w:r>
      <w:r w:rsidR="00A37B14">
        <w:t xml:space="preserve"> to extract length and angle information about the individual fibers</w:t>
      </w:r>
      <w:r>
        <w:t>.</w:t>
      </w:r>
      <w:r w:rsidR="00A37B14">
        <w:t xml:space="preserve"> The results of this test are shown in </w:t>
      </w:r>
      <w:r w:rsidR="00EF0698">
        <w:fldChar w:fldCharType="begin"/>
      </w:r>
      <w:r w:rsidR="00A37B14">
        <w:instrText xml:space="preserve"> REF _Ref335122993 \h </w:instrText>
      </w:r>
      <w:r w:rsidR="00EF0698">
        <w:fldChar w:fldCharType="separate"/>
      </w:r>
      <w:r w:rsidR="00A37B14">
        <w:t xml:space="preserve">Figure </w:t>
      </w:r>
      <w:r w:rsidR="00A37B14">
        <w:rPr>
          <w:noProof/>
        </w:rPr>
        <w:t>5</w:t>
      </w:r>
      <w:r w:rsidR="00EF0698">
        <w:fldChar w:fldCharType="end"/>
      </w:r>
      <w:r w:rsidR="00A37B14">
        <w:t>.</w:t>
      </w:r>
      <w:r w:rsidR="00E427F9">
        <w:t xml:space="preserve"> These results show that the CT-FIRE algorithm produces accurate length and angle measures in synthetic images.</w:t>
      </w:r>
    </w:p>
    <w:p w:rsidR="00734D2F" w:rsidRDefault="00734D2F" w:rsidP="00930BF9">
      <w:pPr>
        <w:jc w:val="center"/>
      </w:pPr>
      <w:r>
        <w:rPr>
          <w:noProof/>
          <w:lang w:bidi="ar-SA"/>
        </w:rPr>
        <w:lastRenderedPageBreak/>
        <w:drawing>
          <wp:inline distT="0" distB="0" distL="0" distR="0">
            <wp:extent cx="5266944" cy="2670048"/>
            <wp:effectExtent l="19050" t="0" r="0" b="0"/>
            <wp:docPr id="4" name="Picture 3" descr="FiberSegmentations _his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1.png"/>
                    <pic:cNvPicPr/>
                  </pic:nvPicPr>
                  <pic:blipFill>
                    <a:blip r:embed="rId11" cstate="print"/>
                    <a:srcRect l="8846" t="29463" r="8858" b="15094"/>
                    <a:stretch>
                      <a:fillRect/>
                    </a:stretch>
                  </pic:blipFill>
                  <pic:spPr>
                    <a:xfrm>
                      <a:off x="0" y="0"/>
                      <a:ext cx="5266944" cy="2670048"/>
                    </a:xfrm>
                    <a:prstGeom prst="rect">
                      <a:avLst/>
                    </a:prstGeom>
                  </pic:spPr>
                </pic:pic>
              </a:graphicData>
            </a:graphic>
          </wp:inline>
        </w:drawing>
      </w:r>
    </w:p>
    <w:p w:rsidR="00FB43F2" w:rsidRDefault="00734D2F" w:rsidP="00930BF9">
      <w:pPr>
        <w:keepNext/>
        <w:jc w:val="center"/>
      </w:pPr>
      <w:r>
        <w:rPr>
          <w:noProof/>
          <w:lang w:bidi="ar-SA"/>
        </w:rPr>
        <w:drawing>
          <wp:inline distT="0" distB="0" distL="0" distR="0">
            <wp:extent cx="5148961" cy="2414016"/>
            <wp:effectExtent l="19050" t="0" r="0" b="0"/>
            <wp:docPr id="5" name="Picture 4" descr="FiberSegmentations _hist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berSegmentations _histo2.png"/>
                    <pic:cNvPicPr/>
                  </pic:nvPicPr>
                  <pic:blipFill>
                    <a:blip r:embed="rId12" cstate="print"/>
                    <a:srcRect l="8001" t="36430" r="11430" b="13353"/>
                    <a:stretch>
                      <a:fillRect/>
                    </a:stretch>
                  </pic:blipFill>
                  <pic:spPr>
                    <a:xfrm>
                      <a:off x="0" y="0"/>
                      <a:ext cx="5148961" cy="2414016"/>
                    </a:xfrm>
                    <a:prstGeom prst="rect">
                      <a:avLst/>
                    </a:prstGeom>
                  </pic:spPr>
                </pic:pic>
              </a:graphicData>
            </a:graphic>
          </wp:inline>
        </w:drawing>
      </w:r>
    </w:p>
    <w:p w:rsidR="00734D2F" w:rsidRPr="000A4305" w:rsidRDefault="00FB43F2" w:rsidP="00FB43F2">
      <w:pPr>
        <w:pStyle w:val="Caption"/>
      </w:pPr>
      <w:bookmarkStart w:id="79" w:name="_Ref335122993"/>
      <w:r>
        <w:t xml:space="preserve">Figure </w:t>
      </w:r>
      <w:fldSimple w:instr=" SEQ Figure \* ARABIC ">
        <w:r w:rsidR="00CD3387">
          <w:rPr>
            <w:noProof/>
          </w:rPr>
          <w:t>5</w:t>
        </w:r>
      </w:fldSimple>
      <w:bookmarkEnd w:id="79"/>
      <w:r>
        <w:t>. Distribution of lengths (top row) and angles (bottom row) of all fibers in all simulated test cases. Ground truth data is on the left and the results of the automated CT+FIRE algorithm are shown on the right.</w:t>
      </w:r>
    </w:p>
    <w:p w:rsidR="000A4305" w:rsidRDefault="000A4305" w:rsidP="000A4305">
      <w:pPr>
        <w:pStyle w:val="Heading1"/>
      </w:pPr>
      <w:bookmarkStart w:id="80" w:name="_Toc335398080"/>
      <w:r>
        <w:t>Discussion</w:t>
      </w:r>
      <w:bookmarkEnd w:id="80"/>
    </w:p>
    <w:p w:rsidR="00CB43E3" w:rsidRDefault="00CB43E3" w:rsidP="0041300B">
      <w:pPr>
        <w:rPr>
          <w:ins w:id="81" w:author="Jeremy Bredfeldt" w:date="2012-10-01T22:15:00Z"/>
        </w:rPr>
      </w:pPr>
    </w:p>
    <w:p w:rsidR="0041300B" w:rsidRDefault="0041300B" w:rsidP="0041300B">
      <w:r>
        <w:t>What are pros and cons of each method?</w:t>
      </w:r>
      <w:r w:rsidR="000401F6">
        <w:t xml:space="preserve"> Discussion should include</w:t>
      </w:r>
      <w:r>
        <w:t xml:space="preserve"> </w:t>
      </w:r>
      <w:r w:rsidR="000401F6">
        <w:t>computation</w:t>
      </w:r>
      <w:r>
        <w:t xml:space="preserve"> time, expandability to larger images, ability to handle noise, dense fibers, curvy fibers, fibers of varying thickness and </w:t>
      </w:r>
      <w:r>
        <w:lastRenderedPageBreak/>
        <w:t xml:space="preserve">brightness, fibers of </w:t>
      </w:r>
      <w:r w:rsidR="000401F6">
        <w:t xml:space="preserve">varying outline shape (like does the fiber look like a string of pearls </w:t>
      </w:r>
      <w:proofErr w:type="spellStart"/>
      <w:r w:rsidR="000401F6">
        <w:t>vs</w:t>
      </w:r>
      <w:proofErr w:type="spellEnd"/>
      <w:r w:rsidR="000401F6">
        <w:t xml:space="preserve"> a straight rod for example).</w:t>
      </w:r>
    </w:p>
    <w:p w:rsidR="00397EA5" w:rsidRDefault="00397EA5" w:rsidP="0041300B">
      <w:proofErr w:type="spellStart"/>
      <w:r>
        <w:t>Quanti</w:t>
      </w:r>
      <w:proofErr w:type="spellEnd"/>
      <w:r>
        <w:t xml:space="preserve"> </w:t>
      </w:r>
      <w:proofErr w:type="spellStart"/>
      <w:r>
        <w:t>vs</w:t>
      </w:r>
      <w:proofErr w:type="spellEnd"/>
      <w:r>
        <w:t xml:space="preserve"> class</w:t>
      </w:r>
    </w:p>
    <w:p w:rsidR="00397EA5" w:rsidRDefault="00397EA5" w:rsidP="0041300B">
      <w:r>
        <w:t xml:space="preserve">2D </w:t>
      </w:r>
      <w:proofErr w:type="spellStart"/>
      <w:r>
        <w:t>vs</w:t>
      </w:r>
      <w:proofErr w:type="spellEnd"/>
      <w:r>
        <w:t xml:space="preserve"> 3D</w:t>
      </w:r>
    </w:p>
    <w:p w:rsidR="00397EA5" w:rsidRDefault="00397EA5" w:rsidP="0041300B">
      <w:r>
        <w:t xml:space="preserve">FW </w:t>
      </w:r>
      <w:proofErr w:type="spellStart"/>
      <w:r>
        <w:t>vs</w:t>
      </w:r>
      <w:proofErr w:type="spellEnd"/>
      <w:r>
        <w:t xml:space="preserve"> Backwards SHG</w:t>
      </w:r>
    </w:p>
    <w:p w:rsidR="00397EA5" w:rsidRDefault="00397EA5" w:rsidP="0041300B">
      <w:r>
        <w:t>Having software that is integrated with analysis solutions</w:t>
      </w:r>
    </w:p>
    <w:p w:rsidR="00397EA5" w:rsidRDefault="00397EA5" w:rsidP="0041300B">
      <w:r>
        <w:t>Correlation with other parts of the biology (cells, epithelial regions, tumors)</w:t>
      </w:r>
    </w:p>
    <w:p w:rsidR="00734D2F" w:rsidDel="00C934F6" w:rsidRDefault="00734D2F" w:rsidP="0041300B">
      <w:pPr>
        <w:rPr>
          <w:del w:id="82" w:author="youmap" w:date="2012-10-01T07:40:00Z"/>
        </w:rPr>
      </w:pPr>
      <w:r>
        <w:t xml:space="preserve">Reference the </w:t>
      </w:r>
      <w:proofErr w:type="spellStart"/>
      <w:ins w:id="83" w:author="youmap" w:date="2012-10-01T07:36:00Z">
        <w:r w:rsidR="00C934F6">
          <w:t>Jianwei</w:t>
        </w:r>
        <w:proofErr w:type="spellEnd"/>
        <w:r w:rsidR="00C934F6">
          <w:t xml:space="preserve"> </w:t>
        </w:r>
      </w:ins>
      <w:r>
        <w:t xml:space="preserve">Ma 2010 (IEEE Signal Processing </w:t>
      </w:r>
      <w:ins w:id="84" w:author="youmap" w:date="2012-10-01T07:36:00Z">
        <w:r w:rsidR="00C934F6">
          <w:t xml:space="preserve">, 'The </w:t>
        </w:r>
      </w:ins>
      <w:r>
        <w:t xml:space="preserve">Curvelet </w:t>
      </w:r>
      <w:ins w:id="85" w:author="youmap" w:date="2012-10-01T07:36:00Z">
        <w:r w:rsidR="00C934F6">
          <w:t xml:space="preserve">Transform </w:t>
        </w:r>
      </w:ins>
      <w:r>
        <w:t xml:space="preserve">Review). Curvelet transform is most promising when used in combination with other image processing methods. </w:t>
      </w:r>
    </w:p>
    <w:p w:rsidR="00C934F6" w:rsidDel="00AA6E27" w:rsidRDefault="002D3B67" w:rsidP="0041300B">
      <w:pPr>
        <w:rPr>
          <w:del w:id="86" w:author="Jeremy Bredfeldt" w:date="2012-10-01T22:35:00Z"/>
        </w:rPr>
      </w:pPr>
      <w:ins w:id="87" w:author="youmap" w:date="2012-10-01T08:16:00Z">
        <w:r>
          <w:t xml:space="preserve">By selecting </w:t>
        </w:r>
      </w:ins>
      <w:ins w:id="88" w:author="youmap" w:date="2012-10-01T08:17:00Z">
        <w:r>
          <w:t xml:space="preserve">and </w:t>
        </w:r>
        <w:proofErr w:type="spellStart"/>
        <w:r>
          <w:t>thresholding</w:t>
        </w:r>
        <w:proofErr w:type="spellEnd"/>
        <w:r>
          <w:t xml:space="preserve"> </w:t>
        </w:r>
      </w:ins>
      <w:ins w:id="89" w:author="youmap" w:date="2012-10-01T08:16:00Z">
        <w:r>
          <w:t>the most representative sca</w:t>
        </w:r>
      </w:ins>
      <w:ins w:id="90" w:author="youmap" w:date="2012-10-01T08:18:00Z">
        <w:r>
          <w:t>les</w:t>
        </w:r>
      </w:ins>
      <w:ins w:id="91" w:author="youmap" w:date="2012-10-01T07:41:00Z">
        <w:del w:id="92" w:author="Jeremy Bredfeldt" w:date="2012-10-01T22:16:00Z">
          <w:r w:rsidR="00C934F6" w:rsidDel="00CB43E3">
            <w:delText xml:space="preserve"> </w:delText>
          </w:r>
        </w:del>
        <w:r w:rsidR="00C934F6">
          <w:t xml:space="preserve">, </w:t>
        </w:r>
      </w:ins>
      <w:ins w:id="93" w:author="youmap" w:date="2012-10-01T07:40:00Z">
        <w:r w:rsidR="00C934F6">
          <w:t xml:space="preserve"> </w:t>
        </w:r>
      </w:ins>
      <w:ins w:id="94" w:author="Jeremy Bredfeldt" w:date="2012-10-01T22:15:00Z">
        <w:r w:rsidR="00CB43E3">
          <w:t xml:space="preserve">the </w:t>
        </w:r>
      </w:ins>
      <w:proofErr w:type="spellStart"/>
      <w:ins w:id="95" w:author="youmap" w:date="2012-10-01T07:47:00Z">
        <w:r w:rsidR="00631F79">
          <w:t>c</w:t>
        </w:r>
      </w:ins>
      <w:ins w:id="96" w:author="youmap" w:date="2012-10-01T07:41:00Z">
        <w:r w:rsidR="00C934F6">
          <w:t>urvelet</w:t>
        </w:r>
        <w:proofErr w:type="spellEnd"/>
        <w:r w:rsidR="00C934F6">
          <w:t xml:space="preserve"> transform</w:t>
        </w:r>
      </w:ins>
      <w:ins w:id="97" w:author="youmap" w:date="2012-10-01T08:30:00Z">
        <w:r w:rsidR="0045507D">
          <w:t>(CT)</w:t>
        </w:r>
      </w:ins>
      <w:ins w:id="98" w:author="youmap" w:date="2012-10-01T07:41:00Z">
        <w:r w:rsidR="00C934F6">
          <w:t xml:space="preserve"> based method </w:t>
        </w:r>
      </w:ins>
      <w:ins w:id="99" w:author="youmap" w:date="2012-10-01T07:42:00Z">
        <w:r w:rsidR="00C934F6">
          <w:t>shows the best performance</w:t>
        </w:r>
      </w:ins>
      <w:ins w:id="100" w:author="youmap" w:date="2012-10-01T08:18:00Z">
        <w:r>
          <w:t xml:space="preserve"> </w:t>
        </w:r>
        <w:del w:id="101" w:author="Jeremy Bredfeldt" w:date="2012-10-01T22:16:00Z">
          <w:r w:rsidDel="00CB43E3">
            <w:delText>of</w:delText>
          </w:r>
        </w:del>
      </w:ins>
      <w:ins w:id="102" w:author="Jeremy Bredfeldt" w:date="2012-10-01T22:16:00Z">
        <w:r w:rsidR="00CB43E3">
          <w:t>for</w:t>
        </w:r>
      </w:ins>
      <w:ins w:id="103" w:author="youmap" w:date="2012-10-01T08:18:00Z">
        <w:r>
          <w:t xml:space="preserve"> both </w:t>
        </w:r>
        <w:proofErr w:type="spellStart"/>
        <w:r>
          <w:t>denoising</w:t>
        </w:r>
        <w:proofErr w:type="spellEnd"/>
        <w:r>
          <w:t xml:space="preserve"> the image and enhancing edge information</w:t>
        </w:r>
      </w:ins>
      <w:ins w:id="104" w:author="youmap" w:date="2012-10-01T08:21:00Z">
        <w:r>
          <w:t xml:space="preserve"> </w:t>
        </w:r>
        <w:del w:id="105" w:author="Jeremy Bredfeldt" w:date="2012-10-01T22:20:00Z">
          <w:r w:rsidDel="0060086B">
            <w:delText>for</w:delText>
          </w:r>
        </w:del>
      </w:ins>
      <w:ins w:id="106" w:author="Jeremy Bredfeldt" w:date="2012-10-01T22:20:00Z">
        <w:r w:rsidR="0060086B">
          <w:t>producing</w:t>
        </w:r>
      </w:ins>
      <w:ins w:id="107" w:author="youmap" w:date="2012-10-01T08:35:00Z">
        <w:r w:rsidR="0045507D">
          <w:t xml:space="preserve"> a better</w:t>
        </w:r>
      </w:ins>
      <w:ins w:id="108" w:author="youmap" w:date="2012-10-01T08:21:00Z">
        <w:r>
          <w:t xml:space="preserve"> fiber extraction</w:t>
        </w:r>
      </w:ins>
      <w:ins w:id="109" w:author="youmap" w:date="2012-10-01T08:18:00Z">
        <w:r>
          <w:t xml:space="preserve"> </w:t>
        </w:r>
      </w:ins>
      <w:ins w:id="110" w:author="youmap" w:date="2012-10-01T07:42:00Z">
        <w:r w:rsidR="00C934F6">
          <w:t xml:space="preserve"> among all</w:t>
        </w:r>
      </w:ins>
      <w:ins w:id="111" w:author="youmap" w:date="2012-10-01T07:41:00Z">
        <w:r w:rsidR="00C934F6">
          <w:t xml:space="preserve"> the</w:t>
        </w:r>
      </w:ins>
      <w:ins w:id="112" w:author="youmap" w:date="2012-10-01T07:38:00Z">
        <w:r w:rsidR="00C934F6">
          <w:t xml:space="preserve"> </w:t>
        </w:r>
      </w:ins>
      <w:ins w:id="113" w:author="youmap" w:date="2012-10-01T07:49:00Z">
        <w:r w:rsidR="00631F79">
          <w:t xml:space="preserve">proposed </w:t>
        </w:r>
      </w:ins>
      <w:ins w:id="114" w:author="youmap" w:date="2012-10-01T07:38:00Z">
        <w:r w:rsidR="00C934F6">
          <w:t xml:space="preserve">preprocessing </w:t>
        </w:r>
      </w:ins>
      <w:ins w:id="115" w:author="Jeremy Bredfeldt" w:date="2012-10-01T22:16:00Z">
        <w:r w:rsidR="00CB43E3">
          <w:t xml:space="preserve">algorithms </w:t>
        </w:r>
      </w:ins>
      <w:ins w:id="116" w:author="youmap" w:date="2012-10-01T07:45:00Z">
        <w:del w:id="117" w:author="Jeremy Bredfeldt" w:date="2012-10-01T22:16:00Z">
          <w:r w:rsidR="00631F79" w:rsidDel="00CB43E3">
            <w:delText>mentioned</w:delText>
          </w:r>
        </w:del>
      </w:ins>
      <w:ins w:id="118" w:author="Jeremy Bredfeldt" w:date="2012-10-01T22:16:00Z">
        <w:r w:rsidR="00CB43E3">
          <w:t>discussed</w:t>
        </w:r>
      </w:ins>
      <w:ins w:id="119" w:author="youmap" w:date="2012-10-01T07:38:00Z">
        <w:r w:rsidR="00C934F6">
          <w:t xml:space="preserve"> </w:t>
        </w:r>
      </w:ins>
      <w:ins w:id="120" w:author="youmap" w:date="2012-10-01T08:15:00Z">
        <w:del w:id="121" w:author="Jeremy Bredfeldt" w:date="2012-10-01T22:17:00Z">
          <w:r w:rsidDel="00CB43E3">
            <w:delText xml:space="preserve"> </w:delText>
          </w:r>
        </w:del>
      </w:ins>
      <w:ins w:id="122" w:author="youmap" w:date="2012-10-01T07:38:00Z">
        <w:r w:rsidR="00C934F6">
          <w:t>in this</w:t>
        </w:r>
      </w:ins>
      <w:ins w:id="123" w:author="youmap" w:date="2012-10-01T07:43:00Z">
        <w:r w:rsidR="00C934F6">
          <w:t xml:space="preserve"> paper. </w:t>
        </w:r>
      </w:ins>
      <w:ins w:id="124" w:author="youmap" w:date="2012-10-01T07:45:00Z">
        <w:del w:id="125" w:author="Jeremy Bredfeldt" w:date="2012-10-01T22:20:00Z">
          <w:r w:rsidR="00631F79" w:rsidDel="0060086B">
            <w:delText xml:space="preserve"> </w:delText>
          </w:r>
        </w:del>
      </w:ins>
      <w:ins w:id="126" w:author="youmap" w:date="2012-10-01T08:42:00Z">
        <w:r w:rsidR="00203D32">
          <w:t>In addit</w:t>
        </w:r>
      </w:ins>
      <w:ins w:id="127" w:author="youmap" w:date="2012-10-01T08:48:00Z">
        <w:r w:rsidR="00E93D1C">
          <w:t>i</w:t>
        </w:r>
      </w:ins>
      <w:ins w:id="128" w:author="youmap" w:date="2012-10-01T08:42:00Z">
        <w:r w:rsidR="00203D32">
          <w:t>on</w:t>
        </w:r>
      </w:ins>
      <w:ins w:id="129" w:author="youmap" w:date="2012-10-01T07:46:00Z">
        <w:r w:rsidR="00631F79">
          <w:t>,</w:t>
        </w:r>
      </w:ins>
      <w:ins w:id="130" w:author="youmap" w:date="2012-10-01T08:16:00Z">
        <w:r>
          <w:t xml:space="preserve"> </w:t>
        </w:r>
      </w:ins>
      <w:ins w:id="131" w:author="Jeremy Bredfeldt" w:date="2012-10-01T22:21:00Z">
        <w:r w:rsidR="0060086B">
          <w:t xml:space="preserve">the CT based method simplifies the </w:t>
        </w:r>
      </w:ins>
      <w:ins w:id="132" w:author="Jeremy Bredfeldt" w:date="2012-10-01T22:23:00Z">
        <w:r w:rsidR="0060086B">
          <w:t xml:space="preserve">often </w:t>
        </w:r>
      </w:ins>
      <w:ins w:id="133" w:author="Jeremy Bredfeldt" w:date="2012-10-01T22:21:00Z">
        <w:r w:rsidR="0060086B">
          <w:t xml:space="preserve">difficult choice of selecting a threshold to </w:t>
        </w:r>
        <w:proofErr w:type="spellStart"/>
        <w:r w:rsidR="0060086B">
          <w:t>binarize</w:t>
        </w:r>
        <w:proofErr w:type="spellEnd"/>
        <w:r w:rsidR="0060086B">
          <w:t xml:space="preserve"> the image early in the FIRE process. </w:t>
        </w:r>
      </w:ins>
      <w:ins w:id="134" w:author="Jeremy Bredfeldt" w:date="2012-10-01T22:23:00Z">
        <w:r w:rsidR="0060086B">
          <w:t xml:space="preserve">Image </w:t>
        </w:r>
        <w:proofErr w:type="spellStart"/>
        <w:r w:rsidR="0060086B">
          <w:t>thresholding</w:t>
        </w:r>
        <w:proofErr w:type="spellEnd"/>
        <w:r w:rsidR="0060086B">
          <w:t xml:space="preserve"> can be difficult in low SNR and </w:t>
        </w:r>
      </w:ins>
      <w:ins w:id="135" w:author="Jeremy Bredfeldt" w:date="2012-10-01T22:30:00Z">
        <w:r w:rsidR="00AA6E27">
          <w:t>non-stationary</w:t>
        </w:r>
      </w:ins>
      <w:ins w:id="136" w:author="Jeremy Bredfeldt" w:date="2012-10-01T22:23:00Z">
        <w:r w:rsidR="0060086B">
          <w:t xml:space="preserve"> images</w:t>
        </w:r>
      </w:ins>
      <w:ins w:id="137" w:author="Jeremy Bredfeldt" w:date="2012-10-01T22:26:00Z">
        <w:r w:rsidR="0060086B">
          <w:t xml:space="preserve"> but</w:t>
        </w:r>
      </w:ins>
      <w:ins w:id="138" w:author="Jeremy Bredfeldt" w:date="2012-10-01T22:25:00Z">
        <w:r w:rsidR="0060086B">
          <w:t xml:space="preserve"> can be alleviated through the application of more complicated </w:t>
        </w:r>
        <w:proofErr w:type="spellStart"/>
        <w:r w:rsidR="0060086B">
          <w:t>thresholding</w:t>
        </w:r>
        <w:proofErr w:type="spellEnd"/>
        <w:r w:rsidR="0060086B">
          <w:t xml:space="preserve"> techniques (ref) or </w:t>
        </w:r>
      </w:ins>
      <w:ins w:id="139" w:author="Jeremy Bredfeldt" w:date="2012-10-01T22:29:00Z">
        <w:r w:rsidR="00AA6E27">
          <w:t xml:space="preserve">via </w:t>
        </w:r>
      </w:ins>
      <w:ins w:id="140" w:author="Jeremy Bredfeldt" w:date="2012-10-01T22:25:00Z">
        <w:r w:rsidR="0060086B">
          <w:t>the grey level distance threshold (ref).</w:t>
        </w:r>
      </w:ins>
      <w:ins w:id="141" w:author="Jeremy Bredfeldt" w:date="2012-10-01T22:23:00Z">
        <w:r w:rsidR="0060086B">
          <w:t xml:space="preserve"> </w:t>
        </w:r>
      </w:ins>
      <w:ins w:id="142" w:author="Jeremy Bredfeldt" w:date="2012-10-01T22:26:00Z">
        <w:r w:rsidR="0060086B">
          <w:t xml:space="preserve">In our case, the inverse </w:t>
        </w:r>
        <w:proofErr w:type="spellStart"/>
        <w:r w:rsidR="0060086B">
          <w:t>curvelet</w:t>
        </w:r>
        <w:proofErr w:type="spellEnd"/>
        <w:r w:rsidR="0060086B">
          <w:t xml:space="preserve"> transform makes threshold selection </w:t>
        </w:r>
      </w:ins>
      <w:ins w:id="143" w:author="Jeremy Bredfeldt" w:date="2012-10-01T22:29:00Z">
        <w:r w:rsidR="00AA6E27">
          <w:t>simple</w:t>
        </w:r>
      </w:ins>
      <w:ins w:id="144" w:author="Jeremy Bredfeldt" w:date="2012-10-01T22:26:00Z">
        <w:r w:rsidR="0060086B">
          <w:t xml:space="preserve"> by placing the background </w:t>
        </w:r>
      </w:ins>
      <w:ins w:id="145" w:author="Jeremy Bredfeldt" w:date="2012-10-01T22:27:00Z">
        <w:r w:rsidR="0060086B">
          <w:t>o</w:t>
        </w:r>
      </w:ins>
      <w:ins w:id="146" w:author="Jeremy Bredfeldt" w:date="2012-10-01T22:26:00Z">
        <w:r w:rsidR="0060086B">
          <w:t xml:space="preserve">n the negative </w:t>
        </w:r>
      </w:ins>
      <w:ins w:id="147" w:author="Jeremy Bredfeldt" w:date="2012-10-01T22:27:00Z">
        <w:r w:rsidR="0060086B">
          <w:t xml:space="preserve">side of zero and the </w:t>
        </w:r>
        <w:proofErr w:type="spellStart"/>
        <w:r w:rsidR="0060086B">
          <w:t>forground</w:t>
        </w:r>
        <w:proofErr w:type="spellEnd"/>
        <w:r w:rsidR="0060086B">
          <w:t xml:space="preserve"> on the positive side of zero</w:t>
        </w:r>
      </w:ins>
      <w:ins w:id="148" w:author="Jeremy Bredfeldt" w:date="2012-10-01T22:29:00Z">
        <w:r w:rsidR="00AA6E27">
          <w:t>, allowing the threshold to always remain at zero</w:t>
        </w:r>
      </w:ins>
      <w:ins w:id="149" w:author="Jeremy Bredfeldt" w:date="2012-10-01T22:27:00Z">
        <w:r w:rsidR="0060086B">
          <w:t xml:space="preserve">. </w:t>
        </w:r>
      </w:ins>
      <w:ins w:id="150" w:author="youmap" w:date="2012-10-01T08:27:00Z">
        <w:del w:id="151" w:author="Jeremy Bredfeldt" w:date="2012-10-01T22:28:00Z">
          <w:r w:rsidR="0045507D" w:rsidDel="0060086B">
            <w:delText xml:space="preserve">to binarize the image </w:delText>
          </w:r>
        </w:del>
      </w:ins>
      <w:ins w:id="152" w:author="youmap" w:date="2012-10-01T08:29:00Z">
        <w:del w:id="153" w:author="Jeremy Bredfeldt" w:date="2012-10-01T22:28:00Z">
          <w:r w:rsidR="0045507D" w:rsidDel="0060086B">
            <w:delText xml:space="preserve">in </w:delText>
          </w:r>
        </w:del>
      </w:ins>
      <w:ins w:id="154" w:author="youmap" w:date="2012-10-01T08:27:00Z">
        <w:del w:id="155" w:author="Jeremy Bredfeldt" w:date="2012-10-01T22:28:00Z">
          <w:r w:rsidR="0045507D" w:rsidDel="0060086B">
            <w:delText>FIRE algorithm</w:delText>
          </w:r>
        </w:del>
      </w:ins>
      <w:ins w:id="156" w:author="youmap" w:date="2012-10-01T08:32:00Z">
        <w:del w:id="157" w:author="Jeremy Bredfeldt" w:date="2012-10-01T22:28:00Z">
          <w:r w:rsidR="0045507D" w:rsidDel="0060086B">
            <w:delText xml:space="preserve"> which may become more diffic</w:delText>
          </w:r>
        </w:del>
      </w:ins>
      <w:ins w:id="158" w:author="youmap" w:date="2012-10-01T08:33:00Z">
        <w:del w:id="159" w:author="Jeremy Bredfeldt" w:date="2012-10-01T22:28:00Z">
          <w:r w:rsidR="0045507D" w:rsidDel="0060086B">
            <w:delText>ult for noise</w:delText>
          </w:r>
        </w:del>
      </w:ins>
      <w:ins w:id="160" w:author="youmap" w:date="2012-10-01T08:35:00Z">
        <w:del w:id="161" w:author="Jeremy Bredfeldt" w:date="2012-10-01T22:28:00Z">
          <w:r w:rsidR="0045507D" w:rsidDel="0060086B">
            <w:delText>r</w:delText>
          </w:r>
        </w:del>
      </w:ins>
      <w:ins w:id="162" w:author="youmap" w:date="2012-10-01T08:33:00Z">
        <w:del w:id="163" w:author="Jeremy Bredfeldt" w:date="2012-10-01T22:28:00Z">
          <w:r w:rsidR="0045507D" w:rsidDel="0060086B">
            <w:delText xml:space="preserve"> </w:delText>
          </w:r>
        </w:del>
      </w:ins>
      <w:ins w:id="164" w:author="youmap" w:date="2012-10-01T08:35:00Z">
        <w:del w:id="165" w:author="Jeremy Bredfeldt" w:date="2012-10-01T22:28:00Z">
          <w:r w:rsidR="0045507D" w:rsidDel="0060086B">
            <w:delText>images</w:delText>
          </w:r>
        </w:del>
      </w:ins>
      <w:ins w:id="166" w:author="youmap" w:date="2012-10-01T08:36:00Z">
        <w:del w:id="167" w:author="Jeremy Bredfeldt" w:date="2012-10-01T22:28:00Z">
          <w:r w:rsidR="0045507D" w:rsidDel="0060086B">
            <w:delText>(Stein, 2008)</w:delText>
          </w:r>
        </w:del>
      </w:ins>
      <w:ins w:id="168" w:author="youmap" w:date="2012-10-01T08:27:00Z">
        <w:del w:id="169" w:author="Jeremy Bredfeldt" w:date="2012-10-01T22:28:00Z">
          <w:r w:rsidR="0045507D" w:rsidDel="0060086B">
            <w:delText xml:space="preserve">,  </w:delText>
          </w:r>
        </w:del>
      </w:ins>
      <w:ins w:id="170" w:author="youmap" w:date="2012-10-01T08:28:00Z">
        <w:del w:id="171" w:author="Jeremy Bredfeldt" w:date="2012-10-01T22:28:00Z">
          <w:r w:rsidR="0045507D" w:rsidDel="0060086B">
            <w:delText>the CT based method</w:delText>
          </w:r>
        </w:del>
      </w:ins>
      <w:ins w:id="172" w:author="youmap" w:date="2012-10-01T07:47:00Z">
        <w:del w:id="173" w:author="Jeremy Bredfeldt" w:date="2012-10-01T22:28:00Z">
          <w:r w:rsidR="0045507D" w:rsidDel="0060086B">
            <w:delText xml:space="preserve"> simplifies the process </w:delText>
          </w:r>
        </w:del>
      </w:ins>
      <w:ins w:id="174" w:author="youmap" w:date="2012-10-01T08:28:00Z">
        <w:del w:id="175" w:author="Jeremy Bredfeldt" w:date="2012-10-01T22:18:00Z">
          <w:r w:rsidR="0045507D" w:rsidDel="00CB43E3">
            <w:delText>by</w:delText>
          </w:r>
        </w:del>
        <w:del w:id="176" w:author="Jeremy Bredfeldt" w:date="2012-10-01T22:28:00Z">
          <w:r w:rsidR="0045507D" w:rsidDel="0060086B">
            <w:delText xml:space="preserve"> </w:delText>
          </w:r>
        </w:del>
      </w:ins>
      <w:ins w:id="177" w:author="youmap" w:date="2012-10-01T08:26:00Z">
        <w:del w:id="178" w:author="Jeremy Bredfeldt" w:date="2012-10-01T22:28:00Z">
          <w:r w:rsidR="0045507D" w:rsidDel="0060086B">
            <w:delText xml:space="preserve">choosing </w:delText>
          </w:r>
        </w:del>
      </w:ins>
      <w:ins w:id="179" w:author="youmap" w:date="2012-10-01T08:21:00Z">
        <w:del w:id="180" w:author="Jeremy Bredfeldt" w:date="2012-10-01T22:18:00Z">
          <w:r w:rsidDel="00CB43E3">
            <w:delText xml:space="preserve"> the</w:delText>
          </w:r>
        </w:del>
        <w:del w:id="181" w:author="Jeremy Bredfeldt" w:date="2012-10-01T22:28:00Z">
          <w:r w:rsidDel="0060086B">
            <w:delText xml:space="preserve"> threshold to </w:delText>
          </w:r>
        </w:del>
      </w:ins>
      <w:ins w:id="182" w:author="youmap" w:date="2012-10-01T08:28:00Z">
        <w:del w:id="183" w:author="Jeremy Bredfeldt" w:date="2012-10-01T22:28:00Z">
          <w:r w:rsidR="0045507D" w:rsidDel="0060086B">
            <w:delText xml:space="preserve">zero while </w:delText>
          </w:r>
        </w:del>
      </w:ins>
      <w:ins w:id="184" w:author="youmap" w:date="2012-10-01T08:29:00Z">
        <w:del w:id="185" w:author="Jeremy Bredfeldt" w:date="2012-10-01T22:28:00Z">
          <w:r w:rsidR="0045507D" w:rsidDel="0060086B">
            <w:delText>add</w:delText>
          </w:r>
        </w:del>
      </w:ins>
      <w:ins w:id="186" w:author="youmap" w:date="2012-10-01T08:30:00Z">
        <w:del w:id="187" w:author="Jeremy Bredfeldt" w:date="2012-10-01T22:28:00Z">
          <w:r w:rsidR="0045507D" w:rsidDel="0060086B">
            <w:delText>ing</w:delText>
          </w:r>
        </w:del>
      </w:ins>
      <w:ins w:id="188" w:author="youmap" w:date="2012-10-01T08:29:00Z">
        <w:del w:id="189" w:author="Jeremy Bredfeldt" w:date="2012-10-01T22:28:00Z">
          <w:r w:rsidR="0045507D" w:rsidDel="0060086B">
            <w:delText xml:space="preserve"> a image mask</w:delText>
          </w:r>
        </w:del>
      </w:ins>
      <w:ins w:id="190" w:author="youmap" w:date="2012-10-01T08:36:00Z">
        <w:del w:id="191" w:author="Jeremy Bredfeldt" w:date="2012-10-01T22:28:00Z">
          <w:r w:rsidR="00203D32" w:rsidDel="0060086B">
            <w:delText xml:space="preserve">. </w:delText>
          </w:r>
        </w:del>
      </w:ins>
      <w:ins w:id="192" w:author="youmap" w:date="2012-10-01T08:38:00Z">
        <w:r w:rsidR="00203D32">
          <w:t>These advantages</w:t>
        </w:r>
      </w:ins>
      <w:ins w:id="193" w:author="youmap" w:date="2012-10-01T08:48:00Z">
        <w:r w:rsidR="00E93D1C">
          <w:t xml:space="preserve"> may</w:t>
        </w:r>
      </w:ins>
      <w:ins w:id="194" w:author="youmap" w:date="2012-10-01T08:38:00Z">
        <w:r w:rsidR="00203D32">
          <w:t xml:space="preserve"> make FIRE more applicable to deal with</w:t>
        </w:r>
      </w:ins>
      <w:ins w:id="195" w:author="youmap" w:date="2012-10-01T08:39:00Z">
        <w:r w:rsidR="00203D32">
          <w:t xml:space="preserve"> a variety of images</w:t>
        </w:r>
      </w:ins>
      <w:ins w:id="196" w:author="youmap" w:date="2012-10-01T08:41:00Z">
        <w:del w:id="197" w:author="Jeremy Bredfeldt" w:date="2012-10-01T22:33:00Z">
          <w:r w:rsidR="00203D32" w:rsidDel="00AA6E27">
            <w:delText xml:space="preserve"> </w:delText>
          </w:r>
        </w:del>
      </w:ins>
      <w:ins w:id="198" w:author="youmap" w:date="2012-10-01T08:38:00Z">
        <w:r w:rsidR="00203D32">
          <w:t xml:space="preserve"> </w:t>
        </w:r>
      </w:ins>
      <w:ins w:id="199" w:author="youmap" w:date="2012-10-01T08:46:00Z">
        <w:r w:rsidR="00203D32">
          <w:t xml:space="preserve">with </w:t>
        </w:r>
        <w:r w:rsidR="00203D32">
          <w:lastRenderedPageBreak/>
          <w:t xml:space="preserve">complicated features such as </w:t>
        </w:r>
      </w:ins>
      <w:ins w:id="200" w:author="youmap" w:date="2012-10-01T08:51:00Z">
        <w:r w:rsidR="00E93D1C">
          <w:t xml:space="preserve">low </w:t>
        </w:r>
      </w:ins>
      <w:ins w:id="201" w:author="youmap" w:date="2012-10-01T08:52:00Z">
        <w:r w:rsidR="00E93D1C">
          <w:t xml:space="preserve">signal to </w:t>
        </w:r>
      </w:ins>
      <w:ins w:id="202" w:author="youmap" w:date="2012-10-01T08:46:00Z">
        <w:r w:rsidR="00203D32">
          <w:t>noise</w:t>
        </w:r>
      </w:ins>
      <w:ins w:id="203" w:author="youmap" w:date="2012-10-01T08:52:00Z">
        <w:r w:rsidR="00E93D1C">
          <w:t xml:space="preserve"> ratio</w:t>
        </w:r>
      </w:ins>
      <w:ins w:id="204" w:author="youmap" w:date="2012-10-01T08:46:00Z">
        <w:r w:rsidR="00203D32">
          <w:t xml:space="preserve">, </w:t>
        </w:r>
      </w:ins>
      <w:ins w:id="205" w:author="youmap" w:date="2012-10-01T08:52:00Z">
        <w:r w:rsidR="00E93D1C">
          <w:t xml:space="preserve">high </w:t>
        </w:r>
      </w:ins>
      <w:ins w:id="206" w:author="Jeremy Bredfeldt" w:date="2012-10-01T22:33:00Z">
        <w:r w:rsidR="00AA6E27">
          <w:t xml:space="preserve">fiber </w:t>
        </w:r>
      </w:ins>
      <w:ins w:id="207" w:author="youmap" w:date="2012-10-01T08:46:00Z">
        <w:r w:rsidR="00203D32">
          <w:t>density</w:t>
        </w:r>
      </w:ins>
      <w:ins w:id="208" w:author="youmap" w:date="2012-10-01T08:52:00Z">
        <w:r w:rsidR="00E93D1C">
          <w:t xml:space="preserve">, </w:t>
        </w:r>
        <w:del w:id="209" w:author="Jeremy Bredfeldt" w:date="2012-10-01T22:33:00Z">
          <w:r w:rsidR="00E93D1C" w:rsidDel="00AA6E27">
            <w:delText>change of</w:delText>
          </w:r>
        </w:del>
      </w:ins>
      <w:ins w:id="210" w:author="Jeremy Bredfeldt" w:date="2012-10-01T22:35:00Z">
        <w:r w:rsidR="00AA6E27">
          <w:t xml:space="preserve">or </w:t>
        </w:r>
      </w:ins>
      <w:ins w:id="211" w:author="Jeremy Bredfeldt" w:date="2012-10-01T22:33:00Z">
        <w:r w:rsidR="00AA6E27">
          <w:t>non-stationary</w:t>
        </w:r>
      </w:ins>
      <w:ins w:id="212" w:author="youmap" w:date="2012-10-01T08:52:00Z">
        <w:r w:rsidR="00E93D1C">
          <w:t xml:space="preserve"> </w:t>
        </w:r>
      </w:ins>
      <w:ins w:id="213" w:author="Jeremy Bredfeldt" w:date="2012-10-01T22:34:00Z">
        <w:r w:rsidR="00AA6E27">
          <w:t xml:space="preserve">image </w:t>
        </w:r>
      </w:ins>
      <w:ins w:id="214" w:author="youmap" w:date="2012-10-01T08:52:00Z">
        <w:r w:rsidR="00E93D1C">
          <w:t xml:space="preserve">intensity </w:t>
        </w:r>
      </w:ins>
      <w:ins w:id="215" w:author="Jeremy Bredfeldt" w:date="2012-10-01T22:35:00Z">
        <w:r w:rsidR="00AA6E27">
          <w:t>or</w:t>
        </w:r>
      </w:ins>
      <w:ins w:id="216" w:author="youmap" w:date="2012-10-01T08:52:00Z">
        <w:del w:id="217" w:author="Jeremy Bredfeldt" w:date="2012-10-01T22:35:00Z">
          <w:r w:rsidR="00E93D1C" w:rsidDel="00AA6E27">
            <w:delText>and</w:delText>
          </w:r>
        </w:del>
        <w:r w:rsidR="00E93D1C">
          <w:t xml:space="preserve"> contrast</w:t>
        </w:r>
      </w:ins>
      <w:ins w:id="218" w:author="Jeremy Bredfeldt" w:date="2012-10-01T22:34:00Z">
        <w:r w:rsidR="00AA6E27">
          <w:t>.</w:t>
        </w:r>
      </w:ins>
      <w:ins w:id="219" w:author="Jeremy Bredfeldt" w:date="2012-10-01T22:35:00Z">
        <w:r w:rsidR="00AA6E27" w:rsidDel="00AA6E27">
          <w:t xml:space="preserve"> </w:t>
        </w:r>
      </w:ins>
      <w:ins w:id="220" w:author="youmap" w:date="2012-10-01T08:52:00Z">
        <w:del w:id="221" w:author="Jeremy Bredfeldt" w:date="2012-10-01T22:35:00Z">
          <w:r w:rsidR="00E93D1C" w:rsidDel="00AA6E27">
            <w:delText xml:space="preserve"> in a image stack</w:delText>
          </w:r>
        </w:del>
      </w:ins>
      <w:ins w:id="222" w:author="youmap" w:date="2012-10-01T08:54:00Z">
        <w:del w:id="223" w:author="Jeremy Bredfeldt" w:date="2012-10-01T22:35:00Z">
          <w:r w:rsidR="00E93D1C" w:rsidDel="00AA6E27">
            <w:delText xml:space="preserve">, complex fiber network. </w:delText>
          </w:r>
        </w:del>
      </w:ins>
    </w:p>
    <w:p w:rsidR="00E93D1C" w:rsidRPr="0041300B" w:rsidRDefault="00E93D1C" w:rsidP="0041300B">
      <w:pPr>
        <w:rPr>
          <w:ins w:id="224" w:author="youmap" w:date="2012-10-01T08:55:00Z"/>
        </w:rPr>
      </w:pPr>
      <w:ins w:id="225" w:author="youmap" w:date="2012-10-01T08:55:00Z">
        <w:r>
          <w:t xml:space="preserve">It is worth mentioning </w:t>
        </w:r>
      </w:ins>
      <w:ins w:id="226" w:author="youmap" w:date="2012-10-01T08:57:00Z">
        <w:r w:rsidR="004E492E">
          <w:t xml:space="preserve">that, </w:t>
        </w:r>
      </w:ins>
      <w:ins w:id="227" w:author="youmap" w:date="2012-10-01T08:55:00Z">
        <w:r>
          <w:t xml:space="preserve">although the </w:t>
        </w:r>
        <w:r w:rsidR="004E492E">
          <w:t xml:space="preserve">preprocessing method </w:t>
        </w:r>
      </w:ins>
      <w:ins w:id="228" w:author="youmap" w:date="2012-10-01T08:58:00Z">
        <w:r w:rsidR="004E492E">
          <w:t>can extend</w:t>
        </w:r>
      </w:ins>
      <w:ins w:id="229" w:author="Jeremy Bredfeldt" w:date="2012-10-01T22:35:00Z">
        <w:r w:rsidR="00AA6E27">
          <w:t xml:space="preserve"> the</w:t>
        </w:r>
      </w:ins>
      <w:ins w:id="230" w:author="youmap" w:date="2012-10-01T08:57:00Z">
        <w:r w:rsidR="004E492E">
          <w:t xml:space="preserve"> FIRE</w:t>
        </w:r>
      </w:ins>
      <w:ins w:id="231" w:author="youmap" w:date="2012-10-01T09:00:00Z">
        <w:r w:rsidR="004E492E">
          <w:t xml:space="preserve"> algorithm</w:t>
        </w:r>
      </w:ins>
      <w:ins w:id="232" w:author="youmap" w:date="2012-10-01T08:58:00Z">
        <w:r w:rsidR="004E492E">
          <w:t>'s application</w:t>
        </w:r>
      </w:ins>
      <w:ins w:id="233" w:author="youmap" w:date="2012-10-01T08:59:00Z">
        <w:r w:rsidR="004E492E">
          <w:t xml:space="preserve"> to a larger field, they </w:t>
        </w:r>
        <w:del w:id="234" w:author="Jeremy Bredfeldt" w:date="2012-10-01T22:35:00Z">
          <w:r w:rsidR="004E492E" w:rsidDel="00AA6E27">
            <w:delText>could</w:delText>
          </w:r>
        </w:del>
      </w:ins>
      <w:ins w:id="235" w:author="Jeremy Bredfeldt" w:date="2012-10-01T22:35:00Z">
        <w:r w:rsidR="00AA6E27">
          <w:t>may</w:t>
        </w:r>
      </w:ins>
      <w:ins w:id="236" w:author="youmap" w:date="2012-10-01T08:59:00Z">
        <w:r w:rsidR="004E492E">
          <w:t xml:space="preserve"> do little about some limitation</w:t>
        </w:r>
      </w:ins>
      <w:ins w:id="237" w:author="youmap" w:date="2012-10-01T09:00:00Z">
        <w:r w:rsidR="004E492E">
          <w:t>s</w:t>
        </w:r>
      </w:ins>
      <w:ins w:id="238" w:author="youmap" w:date="2012-10-01T08:59:00Z">
        <w:r w:rsidR="004E492E">
          <w:t xml:space="preserve"> that </w:t>
        </w:r>
      </w:ins>
      <w:ins w:id="239" w:author="Jeremy Bredfeldt" w:date="2012-10-01T22:35:00Z">
        <w:r w:rsidR="00AA6E27">
          <w:t xml:space="preserve">the </w:t>
        </w:r>
      </w:ins>
      <w:ins w:id="240" w:author="youmap" w:date="2012-10-01T08:59:00Z">
        <w:r w:rsidR="004E492E">
          <w:t>FIRE alg</w:t>
        </w:r>
      </w:ins>
      <w:ins w:id="241" w:author="youmap" w:date="2012-10-01T09:00:00Z">
        <w:r w:rsidR="004E492E">
          <w:t>o</w:t>
        </w:r>
      </w:ins>
      <w:ins w:id="242" w:author="youmap" w:date="2012-10-01T08:59:00Z">
        <w:r w:rsidR="004E492E">
          <w:t>rith</w:t>
        </w:r>
      </w:ins>
      <w:ins w:id="243" w:author="youmap" w:date="2012-10-01T09:00:00Z">
        <w:r w:rsidR="004E492E">
          <w:t>m faces</w:t>
        </w:r>
      </w:ins>
      <w:ins w:id="244" w:author="youmap" w:date="2012-10-01T09:09:00Z">
        <w:r w:rsidR="00B205B6">
          <w:t xml:space="preserve"> and were observed in our testing</w:t>
        </w:r>
      </w:ins>
      <w:ins w:id="245" w:author="youmap" w:date="2012-10-01T09:00:00Z">
        <w:r w:rsidR="004E492E">
          <w:t xml:space="preserve">, such as the ability to </w:t>
        </w:r>
      </w:ins>
      <w:ins w:id="246" w:author="Jeremy Bredfeldt" w:date="2012-10-01T22:36:00Z">
        <w:r w:rsidR="00AA6E27">
          <w:t>always properly segment crossing or cross-linked fibers</w:t>
        </w:r>
      </w:ins>
      <w:ins w:id="247" w:author="youmap" w:date="2012-10-01T09:03:00Z">
        <w:del w:id="248" w:author="Jeremy Bredfeldt" w:date="2012-10-01T22:37:00Z">
          <w:r w:rsidR="004E492E" w:rsidDel="00AA6E27">
            <w:delText xml:space="preserve">recognize a </w:delText>
          </w:r>
        </w:del>
      </w:ins>
      <w:ins w:id="249" w:author="youmap" w:date="2012-10-01T09:22:00Z">
        <w:del w:id="250" w:author="Jeremy Bredfeldt" w:date="2012-10-01T22:37:00Z">
          <w:r w:rsidR="00EB23DD" w:rsidDel="00AA6E27">
            <w:delText xml:space="preserve">right fiber extension direction at a </w:delText>
          </w:r>
        </w:del>
      </w:ins>
      <w:ins w:id="251" w:author="youmap" w:date="2012-10-01T09:03:00Z">
        <w:del w:id="252" w:author="Jeremy Bredfeldt" w:date="2012-10-01T22:37:00Z">
          <w:r w:rsidR="004E492E" w:rsidDel="00AA6E27">
            <w:delText>cross-link</w:delText>
          </w:r>
        </w:del>
      </w:ins>
      <w:ins w:id="253" w:author="youmap" w:date="2012-10-01T09:19:00Z">
        <w:del w:id="254" w:author="Jeremy Bredfeldt" w:date="2012-10-01T22:37:00Z">
          <w:r w:rsidR="00EB23DD" w:rsidDel="00AA6E27">
            <w:delText xml:space="preserve"> </w:delText>
          </w:r>
        </w:del>
      </w:ins>
      <w:ins w:id="255" w:author="youmap" w:date="2012-10-01T09:23:00Z">
        <w:del w:id="256" w:author="Jeremy Bredfeldt" w:date="2012-10-01T22:37:00Z">
          <w:r w:rsidR="00EB23DD" w:rsidDel="00AA6E27">
            <w:delText>with</w:delText>
          </w:r>
        </w:del>
      </w:ins>
      <w:ins w:id="257" w:author="youmap" w:date="2012-10-01T09:19:00Z">
        <w:del w:id="258" w:author="Jeremy Bredfeldt" w:date="2012-10-01T22:37:00Z">
          <w:r w:rsidR="00EB23DD" w:rsidDel="00AA6E27">
            <w:delText xml:space="preserve"> a few</w:delText>
          </w:r>
        </w:del>
      </w:ins>
      <w:ins w:id="259" w:author="youmap" w:date="2012-10-01T09:23:00Z">
        <w:del w:id="260" w:author="Jeremy Bredfeldt" w:date="2012-10-01T22:37:00Z">
          <w:r w:rsidR="00EB23DD" w:rsidDel="00AA6E27">
            <w:delText xml:space="preserve"> fiber</w:delText>
          </w:r>
        </w:del>
      </w:ins>
      <w:ins w:id="261" w:author="youmap" w:date="2012-10-01T09:19:00Z">
        <w:del w:id="262" w:author="Jeremy Bredfeldt" w:date="2012-10-01T22:37:00Z">
          <w:r w:rsidR="00EB23DD" w:rsidDel="00AA6E27">
            <w:delText xml:space="preserve"> branches</w:delText>
          </w:r>
        </w:del>
      </w:ins>
      <w:ins w:id="263" w:author="youmap" w:date="2012-10-01T09:09:00Z">
        <w:del w:id="264" w:author="Jeremy Bredfeldt" w:date="2012-10-01T22:37:00Z">
          <w:r w:rsidR="00B205B6" w:rsidDel="00AA6E27">
            <w:delText>,</w:delText>
          </w:r>
        </w:del>
      </w:ins>
      <w:ins w:id="265" w:author="Jeremy Bredfeldt" w:date="2012-10-01T22:38:00Z">
        <w:r w:rsidR="00AA6E27">
          <w:t>,</w:t>
        </w:r>
      </w:ins>
      <w:ins w:id="266" w:author="youmap" w:date="2012-10-01T09:09:00Z">
        <w:r w:rsidR="00B205B6">
          <w:t xml:space="preserve"> </w:t>
        </w:r>
      </w:ins>
      <w:proofErr w:type="spellStart"/>
      <w:ins w:id="267" w:author="Jeremy Bredfeldt" w:date="2012-10-01T22:38:00Z">
        <w:r w:rsidR="00AA6E27">
          <w:t>extremly</w:t>
        </w:r>
        <w:proofErr w:type="spellEnd"/>
        <w:r w:rsidR="00AA6E27">
          <w:t xml:space="preserve"> curvy fibers,</w:t>
        </w:r>
      </w:ins>
      <w:ins w:id="268" w:author="youmap" w:date="2012-10-01T09:17:00Z">
        <w:del w:id="269" w:author="Jeremy Bredfeldt" w:date="2012-10-01T22:38:00Z">
          <w:r w:rsidR="00EB23DD" w:rsidDel="00AA6E27">
            <w:delText xml:space="preserve">connect </w:delText>
          </w:r>
        </w:del>
      </w:ins>
      <w:ins w:id="270" w:author="youmap" w:date="2012-10-01T09:18:00Z">
        <w:del w:id="271" w:author="Jeremy Bredfeldt" w:date="2012-10-01T22:38:00Z">
          <w:r w:rsidR="00EB23DD" w:rsidDel="00AA6E27">
            <w:delText xml:space="preserve"> </w:delText>
          </w:r>
        </w:del>
      </w:ins>
      <w:ins w:id="272" w:author="youmap" w:date="2012-10-01T09:09:00Z">
        <w:del w:id="273" w:author="Jeremy Bredfeldt" w:date="2012-10-01T22:38:00Z">
          <w:r w:rsidR="00EB23DD" w:rsidDel="00AA6E27">
            <w:delText>curvy</w:delText>
          </w:r>
        </w:del>
        <w:r w:rsidR="00EB23DD">
          <w:t xml:space="preserve"> </w:t>
        </w:r>
      </w:ins>
      <w:ins w:id="274" w:author="youmap" w:date="2012-10-01T09:21:00Z">
        <w:r w:rsidR="00EB23DD">
          <w:t xml:space="preserve">or </w:t>
        </w:r>
        <w:del w:id="275" w:author="Jeremy Bredfeldt" w:date="2012-10-01T22:39:00Z">
          <w:r w:rsidR="00EB23DD" w:rsidDel="00BD7634">
            <w:delText xml:space="preserve">noisy </w:delText>
          </w:r>
        </w:del>
      </w:ins>
      <w:ins w:id="276" w:author="youmap" w:date="2012-10-01T09:09:00Z">
        <w:r w:rsidR="00EB23DD">
          <w:t>fiber</w:t>
        </w:r>
      </w:ins>
      <w:ins w:id="277" w:author="Jeremy Bredfeldt" w:date="2012-10-01T22:39:00Z">
        <w:r w:rsidR="00BD7634">
          <w:t>s with gaps due to the fibers traveling in and out of the focal plane.</w:t>
        </w:r>
      </w:ins>
      <w:ins w:id="278" w:author="youmap" w:date="2012-10-01T09:18:00Z">
        <w:del w:id="279" w:author="Jeremy Bredfeldt" w:date="2012-10-01T22:39:00Z">
          <w:r w:rsidR="00EB23DD" w:rsidDel="00BD7634">
            <w:delText xml:space="preserve"> segments </w:delText>
          </w:r>
        </w:del>
      </w:ins>
      <w:ins w:id="280" w:author="youmap" w:date="2012-10-01T09:19:00Z">
        <w:del w:id="281" w:author="Jeremy Bredfeldt" w:date="2012-10-01T22:39:00Z">
          <w:r w:rsidR="00EB23DD" w:rsidDel="00BD7634">
            <w:delText>into</w:delText>
          </w:r>
        </w:del>
      </w:ins>
      <w:ins w:id="282" w:author="youmap" w:date="2012-10-01T09:18:00Z">
        <w:del w:id="283" w:author="Jeremy Bredfeldt" w:date="2012-10-01T22:39:00Z">
          <w:r w:rsidR="00EB23DD" w:rsidDel="00BD7634">
            <w:delText xml:space="preserve"> a single fiber when they are </w:delText>
          </w:r>
        </w:del>
      </w:ins>
      <w:ins w:id="284" w:author="youmap" w:date="2012-10-01T09:11:00Z">
        <w:del w:id="285" w:author="Jeremy Bredfeldt" w:date="2012-10-01T22:39:00Z">
          <w:r w:rsidR="00EB23DD" w:rsidDel="00BD7634">
            <w:delText>not in the sam</w:delText>
          </w:r>
        </w:del>
      </w:ins>
      <w:ins w:id="286" w:author="youmap" w:date="2012-10-01T09:19:00Z">
        <w:del w:id="287" w:author="Jeremy Bredfeldt" w:date="2012-10-01T22:39:00Z">
          <w:r w:rsidR="00EB23DD" w:rsidDel="00BD7634">
            <w:delText>e</w:delText>
          </w:r>
        </w:del>
      </w:ins>
      <w:ins w:id="288" w:author="youmap" w:date="2012-10-01T09:11:00Z">
        <w:del w:id="289" w:author="Jeremy Bredfeldt" w:date="2012-10-01T22:39:00Z">
          <w:r w:rsidR="00B205B6" w:rsidDel="00BD7634">
            <w:delText xml:space="preserve"> focal plane</w:delText>
          </w:r>
        </w:del>
      </w:ins>
      <w:ins w:id="290" w:author="youmap" w:date="2012-10-01T08:55:00Z">
        <w:del w:id="291" w:author="Jeremy Bredfeldt" w:date="2012-10-01T22:39:00Z">
          <w:r w:rsidDel="00BD7634">
            <w:delText xml:space="preserve"> </w:delText>
          </w:r>
        </w:del>
      </w:ins>
      <w:ins w:id="292" w:author="youmap" w:date="2012-10-01T09:21:00Z">
        <w:del w:id="293" w:author="Jeremy Bredfeldt" w:date="2012-10-01T22:39:00Z">
          <w:r w:rsidR="00EB23DD" w:rsidDel="00BD7634">
            <w:delText>.</w:delText>
          </w:r>
        </w:del>
      </w:ins>
    </w:p>
    <w:p w:rsidR="000A4305" w:rsidRDefault="000A4305" w:rsidP="000A4305">
      <w:pPr>
        <w:pStyle w:val="Heading1"/>
      </w:pPr>
      <w:bookmarkStart w:id="294" w:name="_Toc335398081"/>
      <w:r>
        <w:t>Conclusion</w:t>
      </w:r>
      <w:bookmarkEnd w:id="294"/>
    </w:p>
    <w:p w:rsidR="000401F6" w:rsidRDefault="000401F6">
      <w:r>
        <w:t xml:space="preserve">Review why accurate, quantitative fiber analysis is important. </w:t>
      </w:r>
    </w:p>
    <w:p w:rsidR="000401F6" w:rsidRDefault="000401F6">
      <w:r>
        <w:t>Summarize the results.</w:t>
      </w:r>
    </w:p>
    <w:p w:rsidR="000A4305" w:rsidRDefault="000401F6">
      <w:r>
        <w:t>Conclude with a recommendation for when e</w:t>
      </w:r>
      <w:r w:rsidR="00E427F9">
        <w:t>ach method would be appropriate and future directions.</w:t>
      </w:r>
    </w:p>
    <w:p w:rsidR="00805BAA" w:rsidRDefault="00805BAA"/>
    <w:p w:rsidR="00805BAA" w:rsidRDefault="00805BAA"/>
    <w:sectPr w:rsidR="00805BAA" w:rsidSect="00A14A60">
      <w:pgSz w:w="12240" w:h="15840"/>
      <w:pgMar w:top="1440" w:right="1440" w:bottom="1440" w:left="1440" w:header="720" w:footer="720" w:gutter="0"/>
      <w:cols w:space="720"/>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54" w:author="youmap" w:date="2012-09-24T09:41:00Z" w:initials="y">
    <w:p w:rsidR="00B205B6" w:rsidRDefault="00B205B6">
      <w:pPr>
        <w:pStyle w:val="CommentText"/>
      </w:pPr>
      <w:r>
        <w:rPr>
          <w:rStyle w:val="CommentReference"/>
        </w:rPr>
        <w:annotationRef/>
      </w:r>
      <w:r>
        <w:t>2 pixels in current processing</w:t>
      </w:r>
    </w:p>
  </w:comment>
</w:comment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519F3"/>
    <w:multiLevelType w:val="hybridMultilevel"/>
    <w:tmpl w:val="6F7AFF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4966F2"/>
    <w:multiLevelType w:val="hybridMultilevel"/>
    <w:tmpl w:val="BB6471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3D6AE1"/>
    <w:multiLevelType w:val="hybridMultilevel"/>
    <w:tmpl w:val="0E346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EAD4BC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5F266CC4"/>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6C9907AC"/>
    <w:multiLevelType w:val="hybridMultilevel"/>
    <w:tmpl w:val="1F9E3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C4F31EA"/>
    <w:multiLevelType w:val="hybridMultilevel"/>
    <w:tmpl w:val="51522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
  </w:num>
  <w:num w:numId="4">
    <w:abstractNumId w:val="5"/>
  </w:num>
  <w:num w:numId="5">
    <w:abstractNumId w:val="6"/>
  </w:num>
  <w:num w:numId="6">
    <w:abstractNumId w:val="0"/>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2"/>
  <w:doNotDisplayPageBoundaries/>
  <w:proofState w:spelling="clean"/>
  <w:trackRevisions/>
  <w:defaultTabStop w:val="720"/>
  <w:drawingGridHorizontalSpacing w:val="110"/>
  <w:displayHorizontalDrawingGridEvery w:val="2"/>
  <w:characterSpacingControl w:val="doNotCompress"/>
  <w:compat>
    <w:useFELayout/>
  </w:compat>
  <w:rsids>
    <w:rsidRoot w:val="00E00BA5"/>
    <w:rsid w:val="00005D87"/>
    <w:rsid w:val="000151CD"/>
    <w:rsid w:val="0003233D"/>
    <w:rsid w:val="0003659C"/>
    <w:rsid w:val="000401F6"/>
    <w:rsid w:val="00051A7F"/>
    <w:rsid w:val="000527F7"/>
    <w:rsid w:val="00053C39"/>
    <w:rsid w:val="00057C0D"/>
    <w:rsid w:val="00060238"/>
    <w:rsid w:val="000622BA"/>
    <w:rsid w:val="00072F02"/>
    <w:rsid w:val="00091411"/>
    <w:rsid w:val="000934E1"/>
    <w:rsid w:val="00095429"/>
    <w:rsid w:val="000A4305"/>
    <w:rsid w:val="000C76B1"/>
    <w:rsid w:val="000E6EB0"/>
    <w:rsid w:val="000E71EB"/>
    <w:rsid w:val="00100305"/>
    <w:rsid w:val="00105A62"/>
    <w:rsid w:val="001312C9"/>
    <w:rsid w:val="001426D3"/>
    <w:rsid w:val="00142DAB"/>
    <w:rsid w:val="001536FE"/>
    <w:rsid w:val="00171845"/>
    <w:rsid w:val="00183B32"/>
    <w:rsid w:val="00187071"/>
    <w:rsid w:val="00187573"/>
    <w:rsid w:val="00197E23"/>
    <w:rsid w:val="001A0528"/>
    <w:rsid w:val="001B1912"/>
    <w:rsid w:val="001B7609"/>
    <w:rsid w:val="001C7533"/>
    <w:rsid w:val="001D702E"/>
    <w:rsid w:val="001E5189"/>
    <w:rsid w:val="001E58EE"/>
    <w:rsid w:val="001E59C4"/>
    <w:rsid w:val="00201A2C"/>
    <w:rsid w:val="00203D32"/>
    <w:rsid w:val="00217118"/>
    <w:rsid w:val="00222BD7"/>
    <w:rsid w:val="00253244"/>
    <w:rsid w:val="002612B3"/>
    <w:rsid w:val="002621A6"/>
    <w:rsid w:val="00272B67"/>
    <w:rsid w:val="002854AE"/>
    <w:rsid w:val="002B5833"/>
    <w:rsid w:val="002C440B"/>
    <w:rsid w:val="002D0F15"/>
    <w:rsid w:val="002D1DE1"/>
    <w:rsid w:val="002D3B67"/>
    <w:rsid w:val="002E6D7F"/>
    <w:rsid w:val="002F1040"/>
    <w:rsid w:val="002F4DC5"/>
    <w:rsid w:val="002F5920"/>
    <w:rsid w:val="00313EFC"/>
    <w:rsid w:val="003261A2"/>
    <w:rsid w:val="00327878"/>
    <w:rsid w:val="00330FF1"/>
    <w:rsid w:val="00333BBE"/>
    <w:rsid w:val="003357C9"/>
    <w:rsid w:val="00352752"/>
    <w:rsid w:val="00370EBE"/>
    <w:rsid w:val="003738C3"/>
    <w:rsid w:val="0039325D"/>
    <w:rsid w:val="00397EA5"/>
    <w:rsid w:val="003E0BDE"/>
    <w:rsid w:val="004076DD"/>
    <w:rsid w:val="004128C8"/>
    <w:rsid w:val="0041300B"/>
    <w:rsid w:val="0042288A"/>
    <w:rsid w:val="00424002"/>
    <w:rsid w:val="004330EA"/>
    <w:rsid w:val="0045507D"/>
    <w:rsid w:val="00460FB7"/>
    <w:rsid w:val="00464FDF"/>
    <w:rsid w:val="004668B0"/>
    <w:rsid w:val="004802A1"/>
    <w:rsid w:val="004A0EC6"/>
    <w:rsid w:val="004D046D"/>
    <w:rsid w:val="004D13CA"/>
    <w:rsid w:val="004D1B39"/>
    <w:rsid w:val="004D4A95"/>
    <w:rsid w:val="004D5E89"/>
    <w:rsid w:val="004E1260"/>
    <w:rsid w:val="004E492E"/>
    <w:rsid w:val="004F2ED8"/>
    <w:rsid w:val="004F40BF"/>
    <w:rsid w:val="0050174D"/>
    <w:rsid w:val="0050472F"/>
    <w:rsid w:val="005059E0"/>
    <w:rsid w:val="00527D06"/>
    <w:rsid w:val="005356BD"/>
    <w:rsid w:val="005358F3"/>
    <w:rsid w:val="00537AA1"/>
    <w:rsid w:val="00542709"/>
    <w:rsid w:val="0055075D"/>
    <w:rsid w:val="00560FD5"/>
    <w:rsid w:val="005729F2"/>
    <w:rsid w:val="005746A9"/>
    <w:rsid w:val="00575043"/>
    <w:rsid w:val="00576DC5"/>
    <w:rsid w:val="00590C6B"/>
    <w:rsid w:val="005A4E76"/>
    <w:rsid w:val="005C06E1"/>
    <w:rsid w:val="005C7297"/>
    <w:rsid w:val="005E03BE"/>
    <w:rsid w:val="005E04CC"/>
    <w:rsid w:val="005E0A16"/>
    <w:rsid w:val="005E0F24"/>
    <w:rsid w:val="005F47F3"/>
    <w:rsid w:val="005F68C0"/>
    <w:rsid w:val="005F75DB"/>
    <w:rsid w:val="006000F1"/>
    <w:rsid w:val="0060086B"/>
    <w:rsid w:val="0061586A"/>
    <w:rsid w:val="00631F79"/>
    <w:rsid w:val="00640CF9"/>
    <w:rsid w:val="0065000C"/>
    <w:rsid w:val="00655324"/>
    <w:rsid w:val="00670BF0"/>
    <w:rsid w:val="006808C0"/>
    <w:rsid w:val="0068575C"/>
    <w:rsid w:val="00685903"/>
    <w:rsid w:val="00693A7E"/>
    <w:rsid w:val="00693F73"/>
    <w:rsid w:val="00696B92"/>
    <w:rsid w:val="006A629C"/>
    <w:rsid w:val="006B36E5"/>
    <w:rsid w:val="006C6DD8"/>
    <w:rsid w:val="006D2CA5"/>
    <w:rsid w:val="007168C7"/>
    <w:rsid w:val="0072083B"/>
    <w:rsid w:val="007217AD"/>
    <w:rsid w:val="007221E5"/>
    <w:rsid w:val="00734D2F"/>
    <w:rsid w:val="00745BC1"/>
    <w:rsid w:val="007463F8"/>
    <w:rsid w:val="007611E8"/>
    <w:rsid w:val="0076794C"/>
    <w:rsid w:val="007924B1"/>
    <w:rsid w:val="007B4F86"/>
    <w:rsid w:val="007C2E02"/>
    <w:rsid w:val="007D4004"/>
    <w:rsid w:val="007D69D4"/>
    <w:rsid w:val="007E7905"/>
    <w:rsid w:val="007F4C14"/>
    <w:rsid w:val="008002B5"/>
    <w:rsid w:val="00805BAA"/>
    <w:rsid w:val="008343DF"/>
    <w:rsid w:val="00834F23"/>
    <w:rsid w:val="008553A1"/>
    <w:rsid w:val="008618FF"/>
    <w:rsid w:val="0088294B"/>
    <w:rsid w:val="00897FCF"/>
    <w:rsid w:val="008B0A24"/>
    <w:rsid w:val="008B49D1"/>
    <w:rsid w:val="008B4E94"/>
    <w:rsid w:val="008C23F5"/>
    <w:rsid w:val="008C4745"/>
    <w:rsid w:val="008E3D51"/>
    <w:rsid w:val="008F0B53"/>
    <w:rsid w:val="00910FD9"/>
    <w:rsid w:val="00930BF9"/>
    <w:rsid w:val="00931C44"/>
    <w:rsid w:val="00951695"/>
    <w:rsid w:val="00994B32"/>
    <w:rsid w:val="009A1579"/>
    <w:rsid w:val="009D778A"/>
    <w:rsid w:val="009E3438"/>
    <w:rsid w:val="009E4E68"/>
    <w:rsid w:val="009F3657"/>
    <w:rsid w:val="009F52B8"/>
    <w:rsid w:val="00A009FB"/>
    <w:rsid w:val="00A01BCD"/>
    <w:rsid w:val="00A01CBD"/>
    <w:rsid w:val="00A143DF"/>
    <w:rsid w:val="00A14A60"/>
    <w:rsid w:val="00A27723"/>
    <w:rsid w:val="00A33947"/>
    <w:rsid w:val="00A354B3"/>
    <w:rsid w:val="00A37B14"/>
    <w:rsid w:val="00A37C16"/>
    <w:rsid w:val="00A5153A"/>
    <w:rsid w:val="00A5217B"/>
    <w:rsid w:val="00A7261C"/>
    <w:rsid w:val="00A73836"/>
    <w:rsid w:val="00A82BCD"/>
    <w:rsid w:val="00A95C9D"/>
    <w:rsid w:val="00AA4FFA"/>
    <w:rsid w:val="00AA58C3"/>
    <w:rsid w:val="00AA6E27"/>
    <w:rsid w:val="00AB5A32"/>
    <w:rsid w:val="00AB729C"/>
    <w:rsid w:val="00AC2C5A"/>
    <w:rsid w:val="00AD4652"/>
    <w:rsid w:val="00AE1BDD"/>
    <w:rsid w:val="00AF582B"/>
    <w:rsid w:val="00AF6033"/>
    <w:rsid w:val="00B006AC"/>
    <w:rsid w:val="00B02345"/>
    <w:rsid w:val="00B063BD"/>
    <w:rsid w:val="00B15EA0"/>
    <w:rsid w:val="00B20433"/>
    <w:rsid w:val="00B205B6"/>
    <w:rsid w:val="00B2422E"/>
    <w:rsid w:val="00B450EA"/>
    <w:rsid w:val="00B53EF1"/>
    <w:rsid w:val="00B55DAF"/>
    <w:rsid w:val="00B63D5B"/>
    <w:rsid w:val="00B65A1A"/>
    <w:rsid w:val="00B80C7E"/>
    <w:rsid w:val="00B82B01"/>
    <w:rsid w:val="00B9102B"/>
    <w:rsid w:val="00B95910"/>
    <w:rsid w:val="00B959D1"/>
    <w:rsid w:val="00BC3B36"/>
    <w:rsid w:val="00BC5DF8"/>
    <w:rsid w:val="00BD2F35"/>
    <w:rsid w:val="00BD49D9"/>
    <w:rsid w:val="00BD7634"/>
    <w:rsid w:val="00BF4D89"/>
    <w:rsid w:val="00C05123"/>
    <w:rsid w:val="00C074BD"/>
    <w:rsid w:val="00C123DD"/>
    <w:rsid w:val="00C20F79"/>
    <w:rsid w:val="00C30A1B"/>
    <w:rsid w:val="00C32047"/>
    <w:rsid w:val="00C46D0D"/>
    <w:rsid w:val="00C56C5F"/>
    <w:rsid w:val="00C8637F"/>
    <w:rsid w:val="00C930C8"/>
    <w:rsid w:val="00C934F6"/>
    <w:rsid w:val="00CA0DC2"/>
    <w:rsid w:val="00CA4ECC"/>
    <w:rsid w:val="00CB43E3"/>
    <w:rsid w:val="00CC51AE"/>
    <w:rsid w:val="00CD3387"/>
    <w:rsid w:val="00CE555B"/>
    <w:rsid w:val="00CF1FFF"/>
    <w:rsid w:val="00D108DB"/>
    <w:rsid w:val="00D27101"/>
    <w:rsid w:val="00D431FF"/>
    <w:rsid w:val="00D51154"/>
    <w:rsid w:val="00D522DB"/>
    <w:rsid w:val="00D702B8"/>
    <w:rsid w:val="00D733F6"/>
    <w:rsid w:val="00D85869"/>
    <w:rsid w:val="00D87558"/>
    <w:rsid w:val="00D9170B"/>
    <w:rsid w:val="00DA77EF"/>
    <w:rsid w:val="00DB03DB"/>
    <w:rsid w:val="00DB2442"/>
    <w:rsid w:val="00DC63FB"/>
    <w:rsid w:val="00DC72CB"/>
    <w:rsid w:val="00DD0AF0"/>
    <w:rsid w:val="00DE6C36"/>
    <w:rsid w:val="00DF4C5D"/>
    <w:rsid w:val="00E00BA5"/>
    <w:rsid w:val="00E427F9"/>
    <w:rsid w:val="00E871C3"/>
    <w:rsid w:val="00E93D1C"/>
    <w:rsid w:val="00EA16A3"/>
    <w:rsid w:val="00EA29E5"/>
    <w:rsid w:val="00EA3F03"/>
    <w:rsid w:val="00EB23DD"/>
    <w:rsid w:val="00EB73B4"/>
    <w:rsid w:val="00ED0AC0"/>
    <w:rsid w:val="00ED2148"/>
    <w:rsid w:val="00ED6A09"/>
    <w:rsid w:val="00EE04DC"/>
    <w:rsid w:val="00EE2090"/>
    <w:rsid w:val="00EF0698"/>
    <w:rsid w:val="00EF41E6"/>
    <w:rsid w:val="00EF53D0"/>
    <w:rsid w:val="00EF6237"/>
    <w:rsid w:val="00F32303"/>
    <w:rsid w:val="00F436E3"/>
    <w:rsid w:val="00F775AE"/>
    <w:rsid w:val="00F8323A"/>
    <w:rsid w:val="00FA2679"/>
    <w:rsid w:val="00FB05CD"/>
    <w:rsid w:val="00FB32BB"/>
    <w:rsid w:val="00FB43F2"/>
    <w:rsid w:val="00FB7289"/>
    <w:rsid w:val="00FC022F"/>
    <w:rsid w:val="00FD3A2C"/>
    <w:rsid w:val="00FD7326"/>
    <w:rsid w:val="00FE1E6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00F1"/>
    <w:pPr>
      <w:spacing w:line="480" w:lineRule="auto"/>
    </w:pPr>
  </w:style>
  <w:style w:type="paragraph" w:styleId="Heading1">
    <w:name w:val="heading 1"/>
    <w:basedOn w:val="Normal"/>
    <w:next w:val="Normal"/>
    <w:link w:val="Heading1Char"/>
    <w:uiPriority w:val="9"/>
    <w:qFormat/>
    <w:rsid w:val="000A4305"/>
    <w:pPr>
      <w:numPr>
        <w:numId w:val="2"/>
      </w:num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0A4305"/>
    <w:pPr>
      <w:numPr>
        <w:ilvl w:val="1"/>
        <w:numId w:val="2"/>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0A4305"/>
    <w:pPr>
      <w:numPr>
        <w:ilvl w:val="2"/>
        <w:numId w:val="2"/>
      </w:num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0A4305"/>
    <w:pPr>
      <w:numPr>
        <w:ilvl w:val="3"/>
        <w:numId w:val="2"/>
      </w:num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0A4305"/>
    <w:pPr>
      <w:numPr>
        <w:ilvl w:val="4"/>
        <w:numId w:val="2"/>
      </w:num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0A4305"/>
    <w:pPr>
      <w:numPr>
        <w:ilvl w:val="5"/>
        <w:numId w:val="2"/>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0A4305"/>
    <w:pPr>
      <w:numPr>
        <w:ilvl w:val="6"/>
        <w:numId w:val="2"/>
      </w:num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0A4305"/>
    <w:pPr>
      <w:numPr>
        <w:ilvl w:val="7"/>
        <w:numId w:val="2"/>
      </w:num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0A4305"/>
    <w:pPr>
      <w:numPr>
        <w:ilvl w:val="8"/>
        <w:numId w:val="2"/>
      </w:num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4305"/>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0A4305"/>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0A4305"/>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0A4305"/>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0A4305"/>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0A4305"/>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0A4305"/>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0A4305"/>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0A4305"/>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0A430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0A4305"/>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0A4305"/>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0A4305"/>
    <w:rPr>
      <w:rFonts w:asciiTheme="majorHAnsi" w:eastAsiaTheme="majorEastAsia" w:hAnsiTheme="majorHAnsi" w:cstheme="majorBidi"/>
      <w:i/>
      <w:iCs/>
      <w:spacing w:val="13"/>
      <w:sz w:val="24"/>
      <w:szCs w:val="24"/>
    </w:rPr>
  </w:style>
  <w:style w:type="character" w:styleId="Strong">
    <w:name w:val="Strong"/>
    <w:uiPriority w:val="22"/>
    <w:qFormat/>
    <w:rsid w:val="000A4305"/>
    <w:rPr>
      <w:b/>
      <w:bCs/>
    </w:rPr>
  </w:style>
  <w:style w:type="character" w:styleId="Emphasis">
    <w:name w:val="Emphasis"/>
    <w:uiPriority w:val="20"/>
    <w:qFormat/>
    <w:rsid w:val="000A4305"/>
    <w:rPr>
      <w:b/>
      <w:bCs/>
      <w:i/>
      <w:iCs/>
      <w:spacing w:val="10"/>
      <w:bdr w:val="none" w:sz="0" w:space="0" w:color="auto"/>
      <w:shd w:val="clear" w:color="auto" w:fill="auto"/>
    </w:rPr>
  </w:style>
  <w:style w:type="paragraph" w:styleId="NoSpacing">
    <w:name w:val="No Spacing"/>
    <w:basedOn w:val="Normal"/>
    <w:uiPriority w:val="1"/>
    <w:qFormat/>
    <w:rsid w:val="000A4305"/>
    <w:pPr>
      <w:spacing w:after="0" w:line="240" w:lineRule="auto"/>
    </w:pPr>
  </w:style>
  <w:style w:type="paragraph" w:styleId="ListParagraph">
    <w:name w:val="List Paragraph"/>
    <w:basedOn w:val="Normal"/>
    <w:uiPriority w:val="34"/>
    <w:qFormat/>
    <w:rsid w:val="000A4305"/>
    <w:pPr>
      <w:ind w:left="720"/>
      <w:contextualSpacing/>
    </w:pPr>
  </w:style>
  <w:style w:type="paragraph" w:styleId="Quote">
    <w:name w:val="Quote"/>
    <w:basedOn w:val="Normal"/>
    <w:next w:val="Normal"/>
    <w:link w:val="QuoteChar"/>
    <w:uiPriority w:val="29"/>
    <w:qFormat/>
    <w:rsid w:val="000A4305"/>
    <w:pPr>
      <w:spacing w:before="200" w:after="0"/>
      <w:ind w:left="360" w:right="360"/>
    </w:pPr>
    <w:rPr>
      <w:i/>
      <w:iCs/>
    </w:rPr>
  </w:style>
  <w:style w:type="character" w:customStyle="1" w:styleId="QuoteChar">
    <w:name w:val="Quote Char"/>
    <w:basedOn w:val="DefaultParagraphFont"/>
    <w:link w:val="Quote"/>
    <w:uiPriority w:val="29"/>
    <w:rsid w:val="000A4305"/>
    <w:rPr>
      <w:i/>
      <w:iCs/>
    </w:rPr>
  </w:style>
  <w:style w:type="paragraph" w:styleId="IntenseQuote">
    <w:name w:val="Intense Quote"/>
    <w:basedOn w:val="Normal"/>
    <w:next w:val="Normal"/>
    <w:link w:val="IntenseQuoteChar"/>
    <w:uiPriority w:val="30"/>
    <w:qFormat/>
    <w:rsid w:val="000A4305"/>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0A4305"/>
    <w:rPr>
      <w:b/>
      <w:bCs/>
      <w:i/>
      <w:iCs/>
    </w:rPr>
  </w:style>
  <w:style w:type="character" w:styleId="SubtleEmphasis">
    <w:name w:val="Subtle Emphasis"/>
    <w:uiPriority w:val="19"/>
    <w:qFormat/>
    <w:rsid w:val="000A4305"/>
    <w:rPr>
      <w:i/>
      <w:iCs/>
    </w:rPr>
  </w:style>
  <w:style w:type="character" w:styleId="IntenseEmphasis">
    <w:name w:val="Intense Emphasis"/>
    <w:uiPriority w:val="21"/>
    <w:qFormat/>
    <w:rsid w:val="000A4305"/>
    <w:rPr>
      <w:b/>
      <w:bCs/>
    </w:rPr>
  </w:style>
  <w:style w:type="character" w:styleId="SubtleReference">
    <w:name w:val="Subtle Reference"/>
    <w:uiPriority w:val="31"/>
    <w:qFormat/>
    <w:rsid w:val="000A4305"/>
    <w:rPr>
      <w:smallCaps/>
    </w:rPr>
  </w:style>
  <w:style w:type="character" w:styleId="IntenseReference">
    <w:name w:val="Intense Reference"/>
    <w:uiPriority w:val="32"/>
    <w:qFormat/>
    <w:rsid w:val="000A4305"/>
    <w:rPr>
      <w:smallCaps/>
      <w:spacing w:val="5"/>
      <w:u w:val="single"/>
    </w:rPr>
  </w:style>
  <w:style w:type="character" w:styleId="BookTitle">
    <w:name w:val="Book Title"/>
    <w:uiPriority w:val="33"/>
    <w:qFormat/>
    <w:rsid w:val="000A4305"/>
    <w:rPr>
      <w:i/>
      <w:iCs/>
      <w:smallCaps/>
      <w:spacing w:val="5"/>
    </w:rPr>
  </w:style>
  <w:style w:type="paragraph" w:styleId="TOCHeading">
    <w:name w:val="TOC Heading"/>
    <w:basedOn w:val="Heading1"/>
    <w:next w:val="Normal"/>
    <w:uiPriority w:val="39"/>
    <w:semiHidden/>
    <w:unhideWhenUsed/>
    <w:qFormat/>
    <w:rsid w:val="000A4305"/>
    <w:pPr>
      <w:outlineLvl w:val="9"/>
    </w:pPr>
  </w:style>
  <w:style w:type="paragraph" w:styleId="BalloonText">
    <w:name w:val="Balloon Text"/>
    <w:basedOn w:val="Normal"/>
    <w:link w:val="BalloonTextChar"/>
    <w:uiPriority w:val="99"/>
    <w:semiHidden/>
    <w:unhideWhenUsed/>
    <w:rsid w:val="008F0B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0B53"/>
    <w:rPr>
      <w:rFonts w:ascii="Tahoma" w:hAnsi="Tahoma" w:cs="Tahoma"/>
      <w:sz w:val="16"/>
      <w:szCs w:val="16"/>
    </w:rPr>
  </w:style>
  <w:style w:type="paragraph" w:styleId="Caption">
    <w:name w:val="caption"/>
    <w:basedOn w:val="Normal"/>
    <w:next w:val="Normal"/>
    <w:uiPriority w:val="35"/>
    <w:unhideWhenUsed/>
    <w:rsid w:val="005F75DB"/>
    <w:pPr>
      <w:spacing w:line="240" w:lineRule="auto"/>
    </w:pPr>
    <w:rPr>
      <w:b/>
      <w:bCs/>
      <w:color w:val="4F81BD" w:themeColor="accent1"/>
      <w:sz w:val="18"/>
      <w:szCs w:val="18"/>
    </w:rPr>
  </w:style>
  <w:style w:type="paragraph" w:styleId="TOC1">
    <w:name w:val="toc 1"/>
    <w:basedOn w:val="Normal"/>
    <w:next w:val="Normal"/>
    <w:autoRedefine/>
    <w:uiPriority w:val="39"/>
    <w:unhideWhenUsed/>
    <w:rsid w:val="00C8637F"/>
    <w:pPr>
      <w:spacing w:after="100"/>
    </w:pPr>
  </w:style>
  <w:style w:type="paragraph" w:styleId="TOC2">
    <w:name w:val="toc 2"/>
    <w:basedOn w:val="Normal"/>
    <w:next w:val="Normal"/>
    <w:autoRedefine/>
    <w:uiPriority w:val="39"/>
    <w:unhideWhenUsed/>
    <w:rsid w:val="00C8637F"/>
    <w:pPr>
      <w:spacing w:after="100"/>
      <w:ind w:left="220"/>
    </w:pPr>
  </w:style>
  <w:style w:type="character" w:styleId="Hyperlink">
    <w:name w:val="Hyperlink"/>
    <w:basedOn w:val="DefaultParagraphFont"/>
    <w:uiPriority w:val="99"/>
    <w:unhideWhenUsed/>
    <w:rsid w:val="00C8637F"/>
    <w:rPr>
      <w:color w:val="0000FF" w:themeColor="hyperlink"/>
      <w:u w:val="single"/>
    </w:rPr>
  </w:style>
  <w:style w:type="character" w:customStyle="1" w:styleId="labellist">
    <w:name w:val="label_list"/>
    <w:basedOn w:val="DefaultParagraphFont"/>
    <w:rsid w:val="00805BAA"/>
  </w:style>
  <w:style w:type="character" w:styleId="FollowedHyperlink">
    <w:name w:val="FollowedHyperlink"/>
    <w:basedOn w:val="DefaultParagraphFont"/>
    <w:uiPriority w:val="99"/>
    <w:semiHidden/>
    <w:unhideWhenUsed/>
    <w:rsid w:val="00A14A60"/>
    <w:rPr>
      <w:color w:val="800080" w:themeColor="followedHyperlink"/>
      <w:u w:val="single"/>
    </w:rPr>
  </w:style>
  <w:style w:type="paragraph" w:styleId="TOC3">
    <w:name w:val="toc 3"/>
    <w:basedOn w:val="Normal"/>
    <w:next w:val="Normal"/>
    <w:autoRedefine/>
    <w:uiPriority w:val="39"/>
    <w:unhideWhenUsed/>
    <w:rsid w:val="00930BF9"/>
    <w:pPr>
      <w:spacing w:after="100"/>
      <w:ind w:left="440"/>
    </w:pPr>
  </w:style>
  <w:style w:type="character" w:styleId="PlaceholderText">
    <w:name w:val="Placeholder Text"/>
    <w:basedOn w:val="DefaultParagraphFont"/>
    <w:uiPriority w:val="99"/>
    <w:semiHidden/>
    <w:rsid w:val="00A95C9D"/>
    <w:rPr>
      <w:color w:val="808080"/>
    </w:rPr>
  </w:style>
  <w:style w:type="character" w:styleId="CommentReference">
    <w:name w:val="annotation reference"/>
    <w:basedOn w:val="DefaultParagraphFont"/>
    <w:uiPriority w:val="99"/>
    <w:semiHidden/>
    <w:unhideWhenUsed/>
    <w:rsid w:val="00EF41E6"/>
    <w:rPr>
      <w:sz w:val="16"/>
      <w:szCs w:val="16"/>
    </w:rPr>
  </w:style>
  <w:style w:type="paragraph" w:styleId="CommentText">
    <w:name w:val="annotation text"/>
    <w:basedOn w:val="Normal"/>
    <w:link w:val="CommentTextChar"/>
    <w:uiPriority w:val="99"/>
    <w:semiHidden/>
    <w:unhideWhenUsed/>
    <w:rsid w:val="00EF41E6"/>
    <w:pPr>
      <w:spacing w:line="240" w:lineRule="auto"/>
    </w:pPr>
    <w:rPr>
      <w:sz w:val="20"/>
      <w:szCs w:val="20"/>
    </w:rPr>
  </w:style>
  <w:style w:type="character" w:customStyle="1" w:styleId="CommentTextChar">
    <w:name w:val="Comment Text Char"/>
    <w:basedOn w:val="DefaultParagraphFont"/>
    <w:link w:val="CommentText"/>
    <w:uiPriority w:val="99"/>
    <w:semiHidden/>
    <w:rsid w:val="00EF41E6"/>
    <w:rPr>
      <w:sz w:val="20"/>
      <w:szCs w:val="20"/>
    </w:rPr>
  </w:style>
  <w:style w:type="paragraph" w:styleId="CommentSubject">
    <w:name w:val="annotation subject"/>
    <w:basedOn w:val="CommentText"/>
    <w:next w:val="CommentText"/>
    <w:link w:val="CommentSubjectChar"/>
    <w:uiPriority w:val="99"/>
    <w:semiHidden/>
    <w:unhideWhenUsed/>
    <w:rsid w:val="00EF41E6"/>
    <w:rPr>
      <w:b/>
      <w:bCs/>
    </w:rPr>
  </w:style>
  <w:style w:type="character" w:customStyle="1" w:styleId="CommentSubjectChar">
    <w:name w:val="Comment Subject Char"/>
    <w:basedOn w:val="CommentTextChar"/>
    <w:link w:val="CommentSubject"/>
    <w:uiPriority w:val="99"/>
    <w:semiHidden/>
    <w:rsid w:val="00EF41E6"/>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44C601E-66DC-40AA-A622-62EC64EBC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TotalTime>
  <Pages>16</Pages>
  <Words>3825</Words>
  <Characters>21806</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Jeremy Bredfeldt</dc:creator>
  <cp:lastModifiedBy>Jeremy Bredfeldt</cp:lastModifiedBy>
  <cp:revision>4</cp:revision>
  <dcterms:created xsi:type="dcterms:W3CDTF">2012-10-01T19:59:00Z</dcterms:created>
  <dcterms:modified xsi:type="dcterms:W3CDTF">2012-10-02T03:40:00Z</dcterms:modified>
</cp:coreProperties>
</file>